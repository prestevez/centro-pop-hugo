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183" w:rsidRDefault="00046A39" w14:paraId="4BC05C52" w14:textId="45C68D7B">
      <w:pPr>
        <w:rPr>
          <w:del w:author="Estevez-Soto, Patricio" w:date="2020-02-12T16:47:40.989Z"/>
          <w:sz w:val="16"/>
          <w:szCs w:val="16"/>
          <w:lang w:val="es-ES"/>
        </w:rPr>
      </w:pPr>
      <w:del w:author="Estevez-Soto, Patricio" w:date="2020-02-12T16:47:40.989Z" w:id="810034678">
        <w:r w:rsidRPr="608FECB5" w:rsidDel="00046A39">
          <w:rPr>
            <w:sz w:val="16"/>
            <w:szCs w:val="16"/>
            <w:lang w:val="es-ES"/>
          </w:rPr>
          <w:delText xml:space="preserve">¿Esto funciona? </w:delText>
        </w:r>
        <w:r w:rsidRPr="608FECB5" w:rsidDel="00046A39">
          <w:rPr>
            <w:sz w:val="16"/>
            <w:szCs w:val="16"/>
            <w:lang w:val="es-ES"/>
          </w:rPr>
          <w:delText>ésta</w:delText>
        </w:r>
        <w:r w:rsidRPr="608FECB5" w:rsidDel="00046A39">
          <w:rPr>
            <w:sz w:val="16"/>
            <w:szCs w:val="16"/>
            <w:lang w:val="es-ES"/>
          </w:rPr>
          <w:delText xml:space="preserve"> nota informativa fue producida por </w:delText>
        </w:r>
        <w:r w:rsidRPr="608FECB5" w:rsidDel="00046A39">
          <w:rPr>
            <w:sz w:val="16"/>
            <w:szCs w:val="16"/>
            <w:lang w:val="es-ES"/>
          </w:rPr>
          <w:delText xml:space="preserve">el </w:delText>
        </w:r>
        <w:r w:rsidRPr="608FECB5" w:rsidDel="00046A39">
          <w:rPr>
            <w:sz w:val="16"/>
            <w:szCs w:val="16"/>
            <w:lang w:val="es-ES"/>
          </w:rPr>
          <w:delText>University</w:delText>
        </w:r>
        <w:r w:rsidRPr="608FECB5" w:rsidDel="00046A39">
          <w:rPr>
            <w:sz w:val="16"/>
            <w:szCs w:val="16"/>
            <w:lang w:val="es-ES"/>
          </w:rPr>
          <w:delText xml:space="preserve"> </w:delText>
        </w:r>
        <w:r w:rsidRPr="608FECB5" w:rsidDel="00046A39">
          <w:rPr>
            <w:sz w:val="16"/>
            <w:szCs w:val="16"/>
            <w:lang w:val="es-ES"/>
          </w:rPr>
          <w:delText>College</w:delText>
        </w:r>
        <w:r w:rsidRPr="608FECB5" w:rsidDel="00046A39">
          <w:rPr>
            <w:sz w:val="16"/>
            <w:szCs w:val="16"/>
            <w:lang w:val="es-ES"/>
          </w:rPr>
          <w:delText xml:space="preserve"> London </w:delText>
        </w:r>
        <w:r w:rsidRPr="608FECB5" w:rsidDel="00046A39">
          <w:rPr>
            <w:sz w:val="16"/>
            <w:szCs w:val="16"/>
            <w:lang w:val="es-ES"/>
          </w:rPr>
          <w:delText>Jill</w:delText>
        </w:r>
        <w:r w:rsidRPr="608FECB5" w:rsidDel="00046A39">
          <w:rPr>
            <w:sz w:val="16"/>
            <w:szCs w:val="16"/>
            <w:lang w:val="es-ES"/>
          </w:rPr>
          <w:delText xml:space="preserve"> Dando </w:delText>
        </w:r>
        <w:r w:rsidRPr="608FECB5" w:rsidDel="00046A39">
          <w:rPr>
            <w:sz w:val="16"/>
            <w:szCs w:val="16"/>
            <w:lang w:val="es-ES"/>
          </w:rPr>
          <w:delText>Institute</w:delText>
        </w:r>
        <w:r w:rsidRPr="608FECB5" w:rsidDel="00046A39">
          <w:rPr>
            <w:sz w:val="16"/>
            <w:szCs w:val="16"/>
            <w:lang w:val="es-ES"/>
          </w:rPr>
          <w:delText xml:space="preserve"> (JDI) </w:delText>
        </w:r>
        <w:r w:rsidRPr="608FECB5" w:rsidDel="00046A39">
          <w:rPr>
            <w:sz w:val="16"/>
            <w:szCs w:val="16"/>
            <w:lang w:val="es-ES"/>
          </w:rPr>
          <w:delText>Latin</w:delText>
        </w:r>
        <w:r w:rsidRPr="608FECB5" w:rsidDel="00046A39">
          <w:rPr>
            <w:sz w:val="16"/>
            <w:szCs w:val="16"/>
            <w:lang w:val="es-ES"/>
          </w:rPr>
          <w:delText xml:space="preserve"> </w:delText>
        </w:r>
        <w:r w:rsidRPr="608FECB5" w:rsidDel="00046A39">
          <w:rPr>
            <w:sz w:val="16"/>
            <w:szCs w:val="16"/>
            <w:lang w:val="es-ES"/>
          </w:rPr>
          <w:delText>America</w:delText>
        </w:r>
        <w:r w:rsidRPr="608FECB5" w:rsidDel="00046A39">
          <w:rPr>
            <w:sz w:val="16"/>
            <w:szCs w:val="16"/>
            <w:lang w:val="es-ES"/>
          </w:rPr>
          <w:delText xml:space="preserve"> and </w:delText>
        </w:r>
        <w:r w:rsidRPr="608FECB5" w:rsidDel="00046A39">
          <w:rPr>
            <w:sz w:val="16"/>
            <w:szCs w:val="16"/>
            <w:lang w:val="es-ES"/>
          </w:rPr>
          <w:delText>Caribbean</w:delText>
        </w:r>
        <w:r w:rsidRPr="608FECB5" w:rsidDel="00046A39">
          <w:rPr>
            <w:sz w:val="16"/>
            <w:szCs w:val="16"/>
            <w:lang w:val="es-ES"/>
          </w:rPr>
          <w:delText xml:space="preserve"> </w:delText>
        </w:r>
        <w:r w:rsidRPr="608FECB5" w:rsidDel="00046A39">
          <w:rPr>
            <w:sz w:val="16"/>
            <w:szCs w:val="16"/>
            <w:lang w:val="es-ES"/>
          </w:rPr>
          <w:delText>Unit</w:delText>
        </w:r>
        <w:r w:rsidRPr="608FECB5" w:rsidDel="00046A39">
          <w:rPr>
            <w:sz w:val="16"/>
            <w:szCs w:val="16"/>
            <w:lang w:val="es-ES"/>
          </w:rPr>
          <w:delText>.</w:delText>
        </w:r>
        <w:r w:rsidRPr="608FECB5" w:rsidDel="00046A39">
          <w:rPr>
            <w:sz w:val="16"/>
            <w:szCs w:val="16"/>
            <w:lang w:val="es-ES"/>
          </w:rPr>
          <w:delText xml:space="preserve"> La nota se basa en gran medida en la </w:delText>
        </w:r>
        <w:r w:rsidRPr="608FECB5" w:rsidDel="003F3745">
          <w:rPr>
            <w:sz w:val="16"/>
            <w:szCs w:val="16"/>
            <w:lang w:val="es-ES"/>
          </w:rPr>
          <w:delText>información</w:delText>
        </w:r>
        <w:r w:rsidRPr="608FECB5" w:rsidDel="00046A39">
          <w:rPr>
            <w:sz w:val="16"/>
            <w:szCs w:val="16"/>
            <w:lang w:val="es-ES"/>
          </w:rPr>
          <w:delText xml:space="preserve"> preparada por el JDI para el UK </w:delText>
        </w:r>
        <w:r w:rsidRPr="608FECB5" w:rsidDel="00046A39">
          <w:rPr>
            <w:sz w:val="16"/>
            <w:szCs w:val="16"/>
            <w:lang w:val="es-ES"/>
          </w:rPr>
          <w:delText>College</w:delText>
        </w:r>
        <w:r w:rsidRPr="608FECB5" w:rsidDel="00046A39">
          <w:rPr>
            <w:sz w:val="16"/>
            <w:szCs w:val="16"/>
            <w:lang w:val="es-ES"/>
          </w:rPr>
          <w:delText xml:space="preserve"> of </w:delText>
        </w:r>
        <w:r w:rsidRPr="608FECB5" w:rsidDel="00046A39">
          <w:rPr>
            <w:sz w:val="16"/>
            <w:szCs w:val="16"/>
            <w:lang w:val="es-ES"/>
          </w:rPr>
          <w:delText>Policing</w:delText>
        </w:r>
        <w:r w:rsidRPr="608FECB5" w:rsidDel="00046A39">
          <w:rPr>
            <w:sz w:val="16"/>
            <w:szCs w:val="16"/>
            <w:lang w:val="es-ES"/>
          </w:rPr>
          <w:delText xml:space="preserve"> </w:delText>
        </w:r>
        <w:r w:rsidRPr="608FECB5" w:rsidDel="00046A39">
          <w:rPr>
            <w:sz w:val="16"/>
            <w:szCs w:val="16"/>
            <w:lang w:val="es-ES"/>
          </w:rPr>
          <w:delText>Crime</w:delText>
        </w:r>
        <w:r w:rsidRPr="608FECB5" w:rsidDel="00046A39">
          <w:rPr>
            <w:sz w:val="16"/>
            <w:szCs w:val="16"/>
            <w:lang w:val="es-ES"/>
          </w:rPr>
          <w:delText xml:space="preserve"> </w:delText>
        </w:r>
        <w:r w:rsidRPr="608FECB5" w:rsidDel="00046A39">
          <w:rPr>
            <w:sz w:val="16"/>
            <w:szCs w:val="16"/>
            <w:lang w:val="es-ES"/>
          </w:rPr>
          <w:delText>Reduction</w:delText>
        </w:r>
        <w:r w:rsidRPr="608FECB5" w:rsidDel="00046A39">
          <w:rPr>
            <w:sz w:val="16"/>
            <w:szCs w:val="16"/>
            <w:lang w:val="es-ES"/>
          </w:rPr>
          <w:delText xml:space="preserve"> </w:delText>
        </w:r>
        <w:r w:rsidRPr="608FECB5" w:rsidDel="00046A39">
          <w:rPr>
            <w:sz w:val="16"/>
            <w:szCs w:val="16"/>
            <w:lang w:val="es-ES"/>
          </w:rPr>
          <w:delText>Toolkit</w:delText>
        </w:r>
      </w:del>
    </w:p>
    <w:p w:rsidR="00086183" w:rsidP="608FECB5" w:rsidRDefault="00086183" w14:paraId="6194D4C8" w14:textId="42C34B28">
      <w:pPr>
        <w:pStyle w:val="Normal"/>
        <w:spacing w:after="160" w:line="259" w:lineRule="auto"/>
        <w:rPr>
          <w:ins w:author="Estevez-Soto, Patricio" w:date="2020-02-12T16:47:41.13Z"/>
          <w:rFonts w:ascii="Calibri" w:hAnsi="Calibri" w:eastAsia="Calibri" w:cs="Calibri"/>
          <w:i w:val="1"/>
          <w:iCs w:val="1"/>
          <w:noProof w:val="0"/>
          <w:sz w:val="16"/>
          <w:szCs w:val="16"/>
          <w:lang w:val="es-CL"/>
        </w:rPr>
      </w:pPr>
      <w:del w:author="Estevez-Soto, Patricio" w:date="2020-02-12T16:47:40.985Z" w:id="1596141520">
        <w:r>
          <w:fldChar w:fldCharType="begin"/>
        </w:r>
        <w:r>
          <w:delInstrText xml:space="preserve"> HYPERLINK "https://whatworks.college.police.uk/toolkit/pages/Toolkit.aspx" </w:delInstrText>
        </w:r>
        <w:r>
          <w:fldChar w:fldCharType="separate"/>
        </w:r>
      </w:del>
      <w:del w:author="Estevez-Soto, Patricio" w:date="2020-02-12T16:47:40.988Z" w:id="1358458152">
        <w:r w:rsidRPr="608FECB5" w:rsidDel="00086183">
          <w:rPr>
            <w:sz w:val="16"/>
            <w:szCs w:val="16"/>
            <w:lang w:val="es-ES"/>
          </w:rPr>
          <w:delText>https://whatworks.college.police.uk/toolkit/pages/Toolkit.aspx</w:delText>
        </w:r>
      </w:del>
      <w:del w:author="Estevez-Soto, Patricio" w:date="2020-02-12T16:47:40.985Z" w:id="1002128787">
        <w:r>
          <w:fldChar w:fldCharType="end"/>
        </w:r>
      </w:del>
      <w:ins w:author="Estevez-Soto, Patricio" w:date="2020-02-12T16:47:41.13Z" w:id="879934685">
        <w:r w:rsidRPr="608FECB5" w:rsidR="56A37655">
          <w:rPr>
            <w:rFonts w:ascii="Calibri" w:hAnsi="Calibri" w:eastAsia="Calibri" w:cs="Calibri"/>
            <w:noProof w:val="0"/>
            <w:sz w:val="16"/>
            <w:szCs w:val="16"/>
            <w:lang w:val="es-CL"/>
          </w:rPr>
          <w:t xml:space="preserve"> La presente nota informativa “¿Cómo funciona?” fue elaborada por el Latin America and Caribbean Unit del Jill Dando Institute (JDI) de University College London. Esta nota se basa en gran medida en la narrativa preparada por el JDI para el UK College of Policing Crime Reduction Toolkit </w:t>
        </w:r>
      </w:ins>
      <w:ins w:author="Estevez-Soto, Patricio" w:date="2020-02-12T16:47:41.117Z" w:id="783870111">
        <w:r>
          <w:fldChar w:fldCharType="begin"/>
        </w:r>
        <w:r>
          <w:instrText xml:space="preserve"> HYPERLINK "https://whatworks.college.police.uk/toolkit/pages/Toolkit.aspx" </w:instrText>
        </w:r>
        <w:r>
          <w:fldChar w:fldCharType="separate"/>
        </w:r>
      </w:ins>
      <w:ins w:author="Estevez-Soto, Patricio" w:date="2020-02-12T16:47:41.13Z" w:id="976958403">
        <w:r w:rsidRPr="608FECB5" w:rsidR="56A37655">
          <w:rPr>
            <w:rStyle w:val="Hyperlink"/>
            <w:rFonts w:ascii="Calibri" w:hAnsi="Calibri" w:eastAsia="Calibri" w:cs="Calibri"/>
            <w:noProof w:val="0"/>
            <w:color w:val="0000FF"/>
            <w:sz w:val="16"/>
            <w:szCs w:val="16"/>
            <w:u w:val="single"/>
            <w:lang w:val="es-CL"/>
          </w:rPr>
          <w:t>https://whatworks.college.police.uk/toolkit/pages/Toolkit.aspx</w:t>
        </w:r>
      </w:ins>
      <w:ins w:author="Estevez-Soto, Patricio" w:date="2020-02-12T16:47:41.117Z" w:id="2084564722">
        <w:r>
          <w:fldChar w:fldCharType="end"/>
        </w:r>
      </w:ins>
    </w:p>
    <w:p w:rsidR="608FECB5" w:rsidP="608FECB5" w:rsidRDefault="608FECB5" w14:paraId="79A7A4EF" w14:textId="7BD013D4">
      <w:pPr>
        <w:pStyle w:val="Normal"/>
        <w:rPr>
          <w:sz w:val="16"/>
          <w:szCs w:val="16"/>
          <w:lang w:val="es-ES"/>
        </w:rPr>
      </w:pPr>
    </w:p>
    <w:p w:rsidRPr="007F458C" w:rsidR="00CC79A1" w:rsidP="608FECB5" w:rsidRDefault="00CC79A1" w14:paraId="0DA7994C" w14:textId="0ECAE02B">
      <w:pPr>
        <w:rPr>
          <w:b w:val="1"/>
          <w:bCs w:val="1"/>
          <w:sz w:val="24"/>
          <w:szCs w:val="24"/>
          <w:lang w:val="es-ES"/>
        </w:rPr>
      </w:pPr>
      <w:ins w:author="Estevez-Soto, Patricio" w:date="2020-02-12T16:48:11.375Z" w:id="106595063">
        <w:r w:rsidRPr="465D2D6C" w:rsidR="56A37655">
          <w:rPr>
            <w:b w:val="1"/>
            <w:bCs w:val="1"/>
            <w:sz w:val="24"/>
            <w:szCs w:val="24"/>
            <w:lang w:val="es-ES"/>
          </w:rPr>
          <w:t>¿</w:t>
        </w:r>
      </w:ins>
      <w:ins w:author="Estevez-Soto, Patricio" w:date="2020-02-13T16:10:29.533Z" w:id="1154240569">
        <w:r w:rsidRPr="465D2D6C" w:rsidR="3447D5AF">
          <w:rPr>
            <w:b w:val="1"/>
            <w:bCs w:val="1"/>
            <w:sz w:val="24"/>
            <w:szCs w:val="24"/>
            <w:lang w:val="es-ES"/>
          </w:rPr>
          <w:t xml:space="preserve">Cómo </w:t>
        </w:r>
      </w:ins>
      <w:del w:author="Estevez-Soto, Patricio" w:date="2020-02-13T16:10:27.214Z" w:id="921697332">
        <w:r w:rsidRPr="465D2D6C" w:rsidDel="00CC79A1">
          <w:rPr>
            <w:b w:val="1"/>
            <w:bCs w:val="1"/>
            <w:sz w:val="24"/>
            <w:szCs w:val="24"/>
            <w:lang w:val="es-ES"/>
          </w:rPr>
          <w:delText>F</w:delText>
        </w:r>
      </w:del>
      <w:ins w:author="Estevez-Soto, Patricio" w:date="2020-02-13T16:10:31.383Z" w:id="785787249">
        <w:r w:rsidRPr="465D2D6C" w:rsidR="1DB82C6E">
          <w:rPr>
            <w:b w:val="1"/>
            <w:bCs w:val="1"/>
            <w:sz w:val="24"/>
            <w:szCs w:val="24"/>
            <w:lang w:val="es-ES"/>
          </w:rPr>
          <w:t>f</w:t>
        </w:r>
      </w:ins>
      <w:r w:rsidRPr="465D2D6C" w:rsidR="00CC79A1">
        <w:rPr>
          <w:b w:val="1"/>
          <w:bCs w:val="1"/>
          <w:sz w:val="24"/>
          <w:szCs w:val="24"/>
          <w:lang w:val="es-ES"/>
        </w:rPr>
        <w:t>unciona</w:t>
      </w:r>
      <w:ins w:author="Estevez-Soto, Patricio" w:date="2020-02-12T16:48:14.964Z" w:id="65529758">
        <w:r w:rsidRPr="465D2D6C" w:rsidR="01329A67">
          <w:rPr>
            <w:b w:val="1"/>
            <w:bCs w:val="1"/>
            <w:sz w:val="24"/>
            <w:szCs w:val="24"/>
            <w:lang w:val="es-ES"/>
          </w:rPr>
          <w:t>?</w:t>
        </w:r>
      </w:ins>
      <w:r w:rsidRPr="465D2D6C" w:rsidR="00CC79A1">
        <w:rPr>
          <w:b w:val="1"/>
          <w:bCs w:val="1"/>
          <w:sz w:val="24"/>
          <w:szCs w:val="24"/>
          <w:lang w:val="es-ES"/>
        </w:rPr>
        <w:t xml:space="preserve">: </w:t>
      </w:r>
      <w:proofErr w:type="spellStart"/>
      <w:r w:rsidRPr="465D2D6C" w:rsidR="003F3745">
        <w:rPr>
          <w:b w:val="1"/>
          <w:bCs w:val="1"/>
          <w:sz w:val="24"/>
          <w:szCs w:val="24"/>
          <w:lang w:val="es-ES"/>
        </w:rPr>
        <w:t>P</w:t>
      </w:r>
      <w:r w:rsidRPr="465D2D6C" w:rsidR="00046A39">
        <w:rPr>
          <w:b w:val="1"/>
          <w:bCs w:val="1"/>
          <w:sz w:val="24"/>
          <w:szCs w:val="24"/>
          <w:lang w:val="es-ES"/>
        </w:rPr>
        <w:t>oliciamiento</w:t>
      </w:r>
      <w:proofErr w:type="spellEnd"/>
      <w:r w:rsidRPr="465D2D6C" w:rsidR="00CC79A1">
        <w:rPr>
          <w:b w:val="1"/>
          <w:bCs w:val="1"/>
          <w:sz w:val="24"/>
          <w:szCs w:val="24"/>
          <w:lang w:val="es-ES"/>
        </w:rPr>
        <w:t xml:space="preserve"> de </w:t>
      </w:r>
      <w:r w:rsidRPr="465D2D6C" w:rsidR="003F3745">
        <w:rPr>
          <w:b w:val="1"/>
          <w:bCs w:val="1"/>
          <w:sz w:val="24"/>
          <w:szCs w:val="24"/>
          <w:lang w:val="es-ES"/>
        </w:rPr>
        <w:t>P</w:t>
      </w:r>
      <w:r w:rsidRPr="465D2D6C" w:rsidR="00CC79A1">
        <w:rPr>
          <w:b w:val="1"/>
          <w:bCs w:val="1"/>
          <w:sz w:val="24"/>
          <w:szCs w:val="24"/>
          <w:lang w:val="es-ES"/>
        </w:rPr>
        <w:t xml:space="preserve">untos </w:t>
      </w:r>
      <w:r w:rsidRPr="465D2D6C" w:rsidR="003F3745">
        <w:rPr>
          <w:b w:val="1"/>
          <w:bCs w:val="1"/>
          <w:sz w:val="24"/>
          <w:szCs w:val="24"/>
          <w:lang w:val="es-ES"/>
        </w:rPr>
        <w:t>C</w:t>
      </w:r>
      <w:r w:rsidRPr="465D2D6C" w:rsidR="00CC79A1">
        <w:rPr>
          <w:b w:val="1"/>
          <w:bCs w:val="1"/>
          <w:sz w:val="24"/>
          <w:szCs w:val="24"/>
          <w:lang w:val="es-ES"/>
        </w:rPr>
        <w:t>alientes</w:t>
      </w:r>
    </w:p>
    <w:p w:rsidRPr="007F458C" w:rsidR="00CC79A1" w:rsidP="49332AD8" w:rsidRDefault="00CC79A1" w14:paraId="71B0AEA1" w14:textId="62630479">
      <w:pPr>
        <w:pStyle w:val="ListParagraph"/>
        <w:numPr>
          <w:ilvl w:val="0"/>
          <w:numId w:val="1"/>
        </w:numPr>
        <w:rPr>
          <w:rFonts w:ascii="Calibri" w:hAnsi="Calibri" w:eastAsia="Calibri" w:cs="Calibri" w:asciiTheme="minorAscii" w:hAnsiTheme="minorAscii" w:eastAsiaTheme="minorAscii" w:cstheme="minorAscii"/>
          <w:b w:val="1"/>
          <w:bCs w:val="1"/>
          <w:sz w:val="24"/>
          <w:szCs w:val="24"/>
          <w:lang w:val="es-ES"/>
        </w:rPr>
      </w:pPr>
      <w:r w:rsidRPr="49332AD8" w:rsidR="7FBD5781">
        <w:rPr>
          <w:b w:val="1"/>
          <w:bCs w:val="1"/>
          <w:sz w:val="24"/>
          <w:szCs w:val="24"/>
          <w:lang w:val="es-ES"/>
        </w:rPr>
        <w:t>R</w:t>
      </w:r>
      <w:r w:rsidRPr="49332AD8" w:rsidR="00CC79A1">
        <w:rPr>
          <w:b w:val="1"/>
          <w:bCs w:val="1"/>
          <w:sz w:val="24"/>
          <w:szCs w:val="24"/>
          <w:lang w:val="es-ES"/>
        </w:rPr>
        <w:t>esumen</w:t>
      </w:r>
    </w:p>
    <w:p w:rsidRPr="00257C59" w:rsidR="00661FCF" w:rsidP="608FECB5" w:rsidRDefault="00CC79A1" w14:paraId="4A0C1526" w14:textId="2457C974">
      <w:pPr>
        <w:pStyle w:val="Normal"/>
        <w:rPr>
          <w:sz w:val="24"/>
          <w:szCs w:val="24"/>
          <w:lang w:val="es-ES"/>
        </w:rPr>
      </w:pPr>
      <w:r w:rsidRPr="4F90A761" w:rsidR="00CC79A1">
        <w:rPr>
          <w:sz w:val="24"/>
          <w:szCs w:val="24"/>
          <w:lang w:val="es-ES"/>
        </w:rPr>
        <w:t xml:space="preserve">En general, la evidencia sugiere que </w:t>
      </w:r>
      <w:r w:rsidRPr="4F90A761" w:rsidR="003F3745">
        <w:rPr>
          <w:sz w:val="24"/>
          <w:szCs w:val="24"/>
          <w:lang w:val="es-ES"/>
        </w:rPr>
        <w:t xml:space="preserve">el </w:t>
      </w:r>
      <w:proofErr w:type="spellStart"/>
      <w:r w:rsidRPr="4F90A761" w:rsidR="003F3745">
        <w:rPr>
          <w:sz w:val="24"/>
          <w:szCs w:val="24"/>
          <w:lang w:val="es-ES"/>
        </w:rPr>
        <w:t>policiamiento</w:t>
      </w:r>
      <w:proofErr w:type="spellEnd"/>
      <w:r w:rsidRPr="4F90A761" w:rsidR="003F3745">
        <w:rPr>
          <w:sz w:val="24"/>
          <w:szCs w:val="24"/>
          <w:lang w:val="es-ES"/>
        </w:rPr>
        <w:t xml:space="preserve"> </w:t>
      </w:r>
      <w:r w:rsidRPr="4F90A761" w:rsidR="003F3745">
        <w:rPr>
          <w:sz w:val="24"/>
          <w:szCs w:val="24"/>
          <w:lang w:val="es-ES"/>
        </w:rPr>
        <w:t>de</w:t>
      </w:r>
      <w:r w:rsidRPr="4F90A761" w:rsidR="00CC79A1">
        <w:rPr>
          <w:sz w:val="24"/>
          <w:szCs w:val="24"/>
          <w:lang w:val="es-ES"/>
        </w:rPr>
        <w:t xml:space="preserve"> puntos calientes reduce </w:t>
      </w:r>
      <w:ins w:author="Estevez-Soto, Patricio" w:date="2020-02-12T18:13:23.071Z" w:id="1747972075">
        <w:r w:rsidRPr="4F90A761" w:rsidR="0994B7F4">
          <w:rPr>
            <w:sz w:val="24"/>
            <w:szCs w:val="24"/>
            <w:lang w:val="es-ES"/>
          </w:rPr>
          <w:t>el delito</w:t>
        </w:r>
      </w:ins>
      <w:del w:author="Estevez-Soto, Patricio" w:date="2020-02-12T18:13:20.123Z" w:id="495590825">
        <w:r w:rsidRPr="4F90A761" w:rsidDel="00CC79A1">
          <w:rPr>
            <w:sz w:val="24"/>
            <w:szCs w:val="24"/>
            <w:lang w:val="es-ES"/>
          </w:rPr>
          <w:delText>la delincuencia</w:delText>
        </w:r>
      </w:del>
      <w:r w:rsidRPr="4F90A761" w:rsidR="00CC79A1">
        <w:rPr>
          <w:sz w:val="24"/>
          <w:szCs w:val="24"/>
          <w:lang w:val="es-ES"/>
        </w:rPr>
        <w:t xml:space="preserve">. Los programas de </w:t>
      </w:r>
      <w:del w:author="Estevez-Soto, Patricio" w:date="2020-02-12T16:52:55Z" w:id="341315365">
        <w:r w:rsidRPr="4F90A761" w:rsidDel="00CC79A1">
          <w:rPr>
            <w:sz w:val="24"/>
            <w:szCs w:val="24"/>
            <w:lang w:val="es-ES"/>
          </w:rPr>
          <w:delText xml:space="preserve">vigilancia </w:delText>
        </w:r>
      </w:del>
      <w:ins w:author="Estevez-Soto, Patricio" w:date="2020-02-12T16:52:57Z" w:id="562520764">
        <w:r w:rsidRPr="4F90A761" w:rsidR="0B0F6B8C">
          <w:rPr>
            <w:sz w:val="24"/>
            <w:szCs w:val="24"/>
            <w:lang w:val="es-ES"/>
          </w:rPr>
          <w:t>policiamiento</w:t>
        </w:r>
        <w:r w:rsidRPr="4F90A761" w:rsidR="0B0F6B8C">
          <w:rPr>
            <w:sz w:val="24"/>
            <w:szCs w:val="24"/>
            <w:lang w:val="es-ES"/>
          </w:rPr>
          <w:t xml:space="preserve"> </w:t>
        </w:r>
      </w:ins>
      <w:r w:rsidRPr="4F90A761" w:rsidR="00CC79A1">
        <w:rPr>
          <w:sz w:val="24"/>
          <w:szCs w:val="24"/>
          <w:lang w:val="es-ES"/>
        </w:rPr>
        <w:t>de puntos calientes que adoptan un enfoque</w:t>
      </w:r>
      <w:ins w:author="Estevez-Soto, Patricio" w:date="2020-02-13T12:06:10.551Z" w:id="1713481353">
        <w:r w:rsidRPr="4F90A761" w:rsidR="257DAA4C">
          <w:rPr>
            <w:sz w:val="24"/>
            <w:szCs w:val="24"/>
            <w:lang w:val="es-ES"/>
          </w:rPr>
          <w:t xml:space="preserve"> de policía</w:t>
        </w:r>
      </w:ins>
      <w:r w:rsidRPr="4F90A761" w:rsidR="00CC79A1">
        <w:rPr>
          <w:sz w:val="24"/>
          <w:szCs w:val="24"/>
          <w:lang w:val="es-ES"/>
        </w:rPr>
        <w:t xml:space="preserve"> orientad</w:t>
      </w:r>
      <w:ins w:author="Estevez-Soto, Patricio" w:date="2020-02-13T12:06:13.201Z" w:id="605751501">
        <w:r w:rsidRPr="4F90A761" w:rsidR="6563525E">
          <w:rPr>
            <w:sz w:val="24"/>
            <w:szCs w:val="24"/>
            <w:lang w:val="es-ES"/>
          </w:rPr>
          <w:t>a</w:t>
        </w:r>
      </w:ins>
      <w:del w:author="Estevez-Soto, Patricio" w:date="2020-02-13T12:06:13.045Z" w:id="399437697">
        <w:r w:rsidRPr="4F90A761" w:rsidDel="00CC79A1">
          <w:rPr>
            <w:sz w:val="24"/>
            <w:szCs w:val="24"/>
            <w:lang w:val="es-ES"/>
          </w:rPr>
          <w:delText>o</w:delText>
        </w:r>
      </w:del>
      <w:r w:rsidRPr="4F90A761" w:rsidR="00CC79A1">
        <w:rPr>
          <w:sz w:val="24"/>
          <w:szCs w:val="24"/>
          <w:lang w:val="es-ES"/>
        </w:rPr>
        <w:t xml:space="preserve"> a </w:t>
      </w:r>
      <w:r w:rsidRPr="4F90A761" w:rsidR="00046A39">
        <w:rPr>
          <w:sz w:val="24"/>
          <w:szCs w:val="24"/>
          <w:lang w:val="es-ES"/>
        </w:rPr>
        <w:t>la solución de</w:t>
      </w:r>
      <w:r w:rsidRPr="4F90A761" w:rsidR="00CC79A1">
        <w:rPr>
          <w:sz w:val="24"/>
          <w:szCs w:val="24"/>
          <w:lang w:val="es-ES"/>
        </w:rPr>
        <w:t xml:space="preserve"> problemas</w:t>
      </w:r>
      <w:r w:rsidRPr="4F90A761" w:rsidR="00046A39">
        <w:rPr>
          <w:sz w:val="24"/>
          <w:szCs w:val="24"/>
          <w:lang w:val="es-ES"/>
        </w:rPr>
        <w:t xml:space="preserve"> (</w:t>
      </w:r>
      <w:del w:author="Estevez-Soto, Patricio" w:date="2020-02-13T12:05:48.969Z" w:id="1107059536">
        <w:r w:rsidRPr="4F90A761" w:rsidDel="00094CBF">
          <w:rPr>
            <w:sz w:val="24"/>
            <w:szCs w:val="24"/>
            <w:lang w:val="es-ES"/>
          </w:rPr>
          <w:delText>“</w:delText>
        </w:r>
      </w:del>
      <w:r w:rsidRPr="4F90A761" w:rsidR="00046A39">
        <w:rPr>
          <w:sz w:val="24"/>
          <w:szCs w:val="24"/>
          <w:lang w:val="es-ES"/>
        </w:rPr>
        <w:t>POP</w:t>
      </w:r>
      <w:del w:author="Estevez-Soto, Patricio" w:date="2020-02-13T12:05:51.481Z" w:id="2005981889">
        <w:r w:rsidRPr="4F90A761" w:rsidDel="00094CBF">
          <w:rPr>
            <w:sz w:val="24"/>
            <w:szCs w:val="24"/>
            <w:lang w:val="es-ES"/>
          </w:rPr>
          <w:delText>”</w:delText>
        </w:r>
      </w:del>
      <w:r w:rsidRPr="4F90A761" w:rsidR="00046A39">
        <w:rPr>
          <w:sz w:val="24"/>
          <w:szCs w:val="24"/>
          <w:lang w:val="es-ES"/>
        </w:rPr>
        <w:t>)</w:t>
      </w:r>
      <w:r w:rsidRPr="4F90A761" w:rsidR="00CC79A1">
        <w:rPr>
          <w:sz w:val="24"/>
          <w:szCs w:val="24"/>
          <w:lang w:val="es-ES"/>
        </w:rPr>
        <w:t xml:space="preserve"> parecen ser más efectivos que </w:t>
      </w:r>
      <w:del w:author="Estevez-Soto, Patricio" w:date="2020-02-12T16:52:09Z" w:id="1429984982">
        <w:r w:rsidRPr="4F90A761" w:rsidDel="00CC79A1">
          <w:rPr>
            <w:sz w:val="24"/>
            <w:szCs w:val="24"/>
            <w:lang w:val="es-ES"/>
          </w:rPr>
          <w:delText xml:space="preserve">el </w:delText>
        </w:r>
      </w:del>
      <w:ins w:author="Estevez-Soto, Patricio" w:date="2020-02-12T16:52:11Z" w:id="57410045">
        <w:r w:rsidRPr="4F90A761" w:rsidR="79A48D3B">
          <w:rPr>
            <w:sz w:val="24"/>
            <w:szCs w:val="24"/>
            <w:lang w:val="es-ES"/>
          </w:rPr>
          <w:t xml:space="preserve">simplemente </w:t>
        </w:r>
      </w:ins>
      <w:r w:rsidRPr="4F90A761" w:rsidR="00CC79A1">
        <w:rPr>
          <w:sz w:val="24"/>
          <w:szCs w:val="24"/>
          <w:lang w:val="es-ES"/>
        </w:rPr>
        <w:t>aument</w:t>
      </w:r>
      <w:ins w:author="Estevez-Soto, Patricio" w:date="2020-02-12T16:52:15Z" w:id="1689670381">
        <w:r w:rsidRPr="4F90A761" w:rsidR="29BA054A">
          <w:rPr>
            <w:sz w:val="24"/>
            <w:szCs w:val="24"/>
            <w:lang w:val="es-ES"/>
          </w:rPr>
          <w:t>ar</w:t>
        </w:r>
      </w:ins>
      <w:del w:author="Estevez-Soto, Patricio" w:date="2020-02-12T16:52:15Z" w:id="1673717056">
        <w:r w:rsidRPr="4F90A761" w:rsidDel="00CC79A1">
          <w:rPr>
            <w:sz w:val="24"/>
            <w:szCs w:val="24"/>
            <w:lang w:val="es-ES"/>
          </w:rPr>
          <w:delText>o</w:delText>
        </w:r>
      </w:del>
      <w:r w:rsidRPr="4F90A761" w:rsidR="00CC79A1">
        <w:rPr>
          <w:sz w:val="24"/>
          <w:szCs w:val="24"/>
          <w:lang w:val="es-ES"/>
        </w:rPr>
        <w:t xml:space="preserve"> </w:t>
      </w:r>
      <w:del w:author="Estevez-Soto, Patricio" w:date="2020-02-12T16:52:18Z" w:id="2074231811">
        <w:r w:rsidRPr="4F90A761" w:rsidDel="00CC79A1">
          <w:rPr>
            <w:sz w:val="24"/>
            <w:szCs w:val="24"/>
            <w:lang w:val="es-ES"/>
          </w:rPr>
          <w:delText xml:space="preserve">de </w:delText>
        </w:r>
      </w:del>
      <w:r w:rsidRPr="4F90A761" w:rsidR="00CC79A1">
        <w:rPr>
          <w:sz w:val="24"/>
          <w:szCs w:val="24"/>
          <w:lang w:val="es-ES"/>
        </w:rPr>
        <w:t xml:space="preserve">la </w:t>
      </w:r>
      <w:del w:author="Estevez-Soto, Patricio" w:date="2020-02-12T16:53:18Z" w:id="85057190">
        <w:r w:rsidRPr="4F90A761" w:rsidDel="00CC79A1">
          <w:rPr>
            <w:sz w:val="24"/>
            <w:szCs w:val="24"/>
            <w:lang w:val="es-ES"/>
          </w:rPr>
          <w:delText xml:space="preserve">vigilancia </w:delText>
        </w:r>
      </w:del>
      <w:ins w:author="Estevez-Soto, Patricio" w:date="2020-02-12T16:53:22Z" w:id="357483270">
        <w:r w:rsidRPr="4F90A761" w:rsidR="59493BD0">
          <w:rPr>
            <w:sz w:val="24"/>
            <w:szCs w:val="24"/>
            <w:lang w:val="es-ES"/>
          </w:rPr>
          <w:t xml:space="preserve">presencia policial </w:t>
        </w:r>
      </w:ins>
      <w:r w:rsidRPr="4F90A761" w:rsidR="00CC79A1">
        <w:rPr>
          <w:sz w:val="24"/>
          <w:szCs w:val="24"/>
          <w:lang w:val="es-ES"/>
        </w:rPr>
        <w:t xml:space="preserve">tradicional (por ejemplo, </w:t>
      </w:r>
      <w:del w:author="Estevez-Soto, Patricio" w:date="2020-02-12T16:52:32Z" w:id="935399135">
        <w:r w:rsidRPr="4F90A761" w:rsidDel="00CC79A1">
          <w:rPr>
            <w:sz w:val="24"/>
            <w:szCs w:val="24"/>
            <w:lang w:val="es-ES"/>
          </w:rPr>
          <w:delText>el aumento de</w:delText>
        </w:r>
      </w:del>
      <w:ins w:author="Estevez-Soto, Patricio" w:date="2020-02-12T16:52:33Z" w:id="545055044">
        <w:r w:rsidRPr="4F90A761" w:rsidR="02967963">
          <w:rPr>
            <w:sz w:val="24"/>
            <w:szCs w:val="24"/>
            <w:lang w:val="es-ES"/>
          </w:rPr>
          <w:t>aumentar</w:t>
        </w:r>
      </w:ins>
      <w:r w:rsidRPr="4F90A761" w:rsidR="00CC79A1">
        <w:rPr>
          <w:sz w:val="24"/>
          <w:szCs w:val="24"/>
          <w:lang w:val="es-ES"/>
        </w:rPr>
        <w:t xml:space="preserve"> l</w:t>
      </w:r>
      <w:r w:rsidRPr="4F90A761" w:rsidR="00257C59">
        <w:rPr>
          <w:sz w:val="24"/>
          <w:szCs w:val="24"/>
          <w:lang w:val="es-ES"/>
        </w:rPr>
        <w:t>o</w:t>
      </w:r>
      <w:r w:rsidRPr="4F90A761" w:rsidR="00CC79A1">
        <w:rPr>
          <w:sz w:val="24"/>
          <w:szCs w:val="24"/>
          <w:lang w:val="es-ES"/>
        </w:rPr>
        <w:t>s patrullaje</w:t>
      </w:r>
      <w:r w:rsidRPr="4F90A761" w:rsidR="00257C59">
        <w:rPr>
          <w:sz w:val="24"/>
          <w:szCs w:val="24"/>
          <w:lang w:val="es-ES"/>
        </w:rPr>
        <w:t>s</w:t>
      </w:r>
      <w:r w:rsidRPr="4F90A761" w:rsidR="00CC79A1">
        <w:rPr>
          <w:sz w:val="24"/>
          <w:szCs w:val="24"/>
          <w:lang w:val="es-ES"/>
        </w:rPr>
        <w:t xml:space="preserve">). La evidencia sugiere que </w:t>
      </w:r>
      <w:ins w:author="Estevez-Soto, Patricio" w:date="2020-02-12T16:53:29Z" w:id="704321102">
        <w:r w:rsidRPr="4F90A761" w:rsidR="5D7107BD">
          <w:rPr>
            <w:sz w:val="24"/>
            <w:szCs w:val="24"/>
            <w:lang w:val="es-ES"/>
          </w:rPr>
          <w:t>el</w:t>
        </w:r>
      </w:ins>
      <w:del w:author="Estevez-Soto, Patricio" w:date="2020-02-12T16:53:29Z" w:id="2069432571">
        <w:r w:rsidRPr="4F90A761" w:rsidDel="00CC79A1">
          <w:rPr>
            <w:sz w:val="24"/>
            <w:szCs w:val="24"/>
            <w:lang w:val="es-ES"/>
          </w:rPr>
          <w:delText>la</w:delText>
        </w:r>
      </w:del>
      <w:r w:rsidRPr="4F90A761" w:rsidR="00CC79A1">
        <w:rPr>
          <w:sz w:val="24"/>
          <w:szCs w:val="24"/>
          <w:lang w:val="es-ES"/>
        </w:rPr>
        <w:t xml:space="preserve"> </w:t>
      </w:r>
      <w:del w:author="Estevez-Soto, Patricio" w:date="2020-02-12T16:53:33Z" w:id="256204098">
        <w:r w:rsidRPr="4F90A761" w:rsidDel="00CC79A1">
          <w:rPr>
            <w:sz w:val="24"/>
            <w:szCs w:val="24"/>
            <w:lang w:val="es-ES"/>
          </w:rPr>
          <w:delText xml:space="preserve">vigilancia </w:delText>
        </w:r>
      </w:del>
      <w:ins w:author="Estevez-Soto, Patricio" w:date="2020-02-12T16:53:35Z" w:id="1417217782">
        <w:r w:rsidRPr="4F90A761" w:rsidR="3CB20D2A">
          <w:rPr>
            <w:sz w:val="24"/>
            <w:szCs w:val="24"/>
            <w:lang w:val="es-ES"/>
          </w:rPr>
          <w:t>policiamiento</w:t>
        </w:r>
        <w:r w:rsidRPr="4F90A761" w:rsidR="3CB20D2A">
          <w:rPr>
            <w:sz w:val="24"/>
            <w:szCs w:val="24"/>
            <w:lang w:val="es-ES"/>
          </w:rPr>
          <w:t xml:space="preserve"> </w:t>
        </w:r>
      </w:ins>
      <w:r w:rsidRPr="4F90A761" w:rsidR="00046A39">
        <w:rPr>
          <w:sz w:val="24"/>
          <w:szCs w:val="24"/>
          <w:lang w:val="es-ES"/>
        </w:rPr>
        <w:t>de</w:t>
      </w:r>
      <w:r w:rsidRPr="4F90A761" w:rsidR="00CC79A1">
        <w:rPr>
          <w:sz w:val="24"/>
          <w:szCs w:val="24"/>
          <w:lang w:val="es-ES"/>
        </w:rPr>
        <w:t xml:space="preserve"> puntos calientes es </w:t>
      </w:r>
      <w:del w:author="Estevez-Soto, Patricio" w:date="2020-02-12T16:56:28Z" w:id="2059734516">
        <w:r w:rsidRPr="4F90A761" w:rsidDel="00CC79A1">
          <w:rPr>
            <w:sz w:val="24"/>
            <w:szCs w:val="24"/>
            <w:lang w:val="es-ES"/>
          </w:rPr>
          <w:delText xml:space="preserve">más </w:delText>
        </w:r>
      </w:del>
      <w:r w:rsidRPr="4F90A761" w:rsidR="00CC79A1">
        <w:rPr>
          <w:sz w:val="24"/>
          <w:szCs w:val="24"/>
          <w:lang w:val="es-ES"/>
        </w:rPr>
        <w:t>efectiv</w:t>
      </w:r>
      <w:ins w:author="Estevez-Soto, Patricio" w:date="2020-02-12T16:54:49Z" w:id="1850216434">
        <w:r w:rsidRPr="4F90A761" w:rsidR="6DF5BE93">
          <w:rPr>
            <w:sz w:val="24"/>
            <w:szCs w:val="24"/>
            <w:lang w:val="es-ES"/>
          </w:rPr>
          <w:t>o</w:t>
        </w:r>
      </w:ins>
      <w:del w:author="Estevez-Soto, Patricio" w:date="2020-02-12T16:54:49Z" w:id="1947964481">
        <w:r w:rsidRPr="4F90A761" w:rsidDel="00CC79A1">
          <w:rPr>
            <w:sz w:val="24"/>
            <w:szCs w:val="24"/>
            <w:lang w:val="es-ES"/>
          </w:rPr>
          <w:delText>a</w:delText>
        </w:r>
      </w:del>
      <w:r w:rsidRPr="4F90A761" w:rsidR="00CC79A1">
        <w:rPr>
          <w:sz w:val="24"/>
          <w:szCs w:val="24"/>
          <w:lang w:val="es-ES"/>
        </w:rPr>
        <w:t xml:space="preserve"> para reducir los </w:t>
      </w:r>
      <w:del w:author="Estevez-Soto, Patricio" w:date="2020-02-12T16:55:02Z" w:id="258838900">
        <w:r w:rsidRPr="4F90A761" w:rsidDel="00CC79A1">
          <w:rPr>
            <w:sz w:val="24"/>
            <w:szCs w:val="24"/>
            <w:lang w:val="es-ES"/>
          </w:rPr>
          <w:delText>crímenes</w:delText>
        </w:r>
        <w:r w:rsidRPr="4F90A761" w:rsidDel="00CC79A1">
          <w:rPr>
            <w:sz w:val="24"/>
            <w:szCs w:val="24"/>
            <w:lang w:val="es-ES"/>
          </w:rPr>
          <w:delText xml:space="preserve"> </w:delText>
        </w:r>
      </w:del>
      <w:ins w:author="Estevez-Soto, Patricio" w:date="2020-02-12T16:55:06Z" w:id="1072556616">
        <w:r w:rsidRPr="4F90A761" w:rsidR="2AECD8E1">
          <w:rPr>
            <w:sz w:val="24"/>
            <w:szCs w:val="24"/>
            <w:lang w:val="es-ES"/>
          </w:rPr>
          <w:t xml:space="preserve">delitos </w:t>
        </w:r>
      </w:ins>
      <w:r w:rsidRPr="4F90A761" w:rsidR="00CC79A1">
        <w:rPr>
          <w:sz w:val="24"/>
          <w:szCs w:val="24"/>
          <w:lang w:val="es-ES"/>
        </w:rPr>
        <w:t>violentos</w:t>
      </w:r>
      <w:ins w:author="Estevez-Soto, Patricio" w:date="2020-02-12T16:55:43Z" w:id="514354074">
        <w:r w:rsidRPr="4F90A761" w:rsidR="4A300F42">
          <w:rPr>
            <w:sz w:val="24"/>
            <w:szCs w:val="24"/>
            <w:lang w:val="es-ES"/>
          </w:rPr>
          <w:t xml:space="preserve"> (incluyendo robos)</w:t>
        </w:r>
      </w:ins>
      <w:r w:rsidRPr="4F90A761" w:rsidR="00CC79A1">
        <w:rPr>
          <w:sz w:val="24"/>
          <w:szCs w:val="24"/>
          <w:lang w:val="es-ES"/>
        </w:rPr>
        <w:t xml:space="preserve">, los </w:t>
      </w:r>
      <w:del w:author="Estevez-Soto, Patricio" w:date="2020-02-12T16:55:50Z" w:id="1969774986">
        <w:r w:rsidRPr="4F90A761" w:rsidDel="00CC79A1">
          <w:rPr>
            <w:sz w:val="24"/>
            <w:szCs w:val="24"/>
            <w:lang w:val="es-ES"/>
          </w:rPr>
          <w:delText xml:space="preserve">robos </w:delText>
        </w:r>
      </w:del>
      <w:ins w:author="Estevez-Soto, Patricio" w:date="2020-02-12T16:55:57Z" w:id="524844864">
        <w:r w:rsidRPr="4F90A761" w:rsidR="2A62E8AF">
          <w:rPr>
            <w:sz w:val="24"/>
            <w:szCs w:val="24"/>
            <w:lang w:val="es-ES"/>
          </w:rPr>
          <w:t xml:space="preserve">hurtos </w:t>
        </w:r>
      </w:ins>
      <w:del w:author="Estevez-Soto, Patricio" w:date="2020-02-12T16:55:58Z" w:id="2143690136">
        <w:r w:rsidRPr="4F90A761" w:rsidDel="00CC79A1">
          <w:rPr>
            <w:sz w:val="24"/>
            <w:szCs w:val="24"/>
            <w:lang w:val="es-ES"/>
          </w:rPr>
          <w:delText xml:space="preserve">contra </w:delText>
        </w:r>
      </w:del>
      <w:ins w:author="Estevez-Soto, Patricio" w:date="2020-02-12T16:55:59Z" w:id="1670215584">
        <w:r w:rsidRPr="4F90A761" w:rsidR="4375D934">
          <w:rPr>
            <w:sz w:val="24"/>
            <w:szCs w:val="24"/>
            <w:lang w:val="es-ES"/>
          </w:rPr>
          <w:t xml:space="preserve">a </w:t>
        </w:r>
      </w:ins>
      <w:r w:rsidRPr="4F90A761" w:rsidR="00CC79A1">
        <w:rPr>
          <w:sz w:val="24"/>
          <w:szCs w:val="24"/>
          <w:lang w:val="es-ES"/>
        </w:rPr>
        <w:t xml:space="preserve">peatones, los delitos </w:t>
      </w:r>
      <w:del w:author="Estevez-Soto, Patricio" w:date="2020-02-12T16:56:36Z" w:id="1149652645">
        <w:r w:rsidRPr="4F90A761" w:rsidDel="00CC79A1">
          <w:rPr>
            <w:sz w:val="24"/>
            <w:szCs w:val="24"/>
            <w:lang w:val="es-ES"/>
          </w:rPr>
          <w:delText xml:space="preserve">de </w:delText>
        </w:r>
      </w:del>
      <w:ins w:author="Estevez-Soto, Patricio" w:date="2020-02-12T16:56:40Z" w:id="185227452">
        <w:r w:rsidRPr="4F90A761" w:rsidR="231FEB9A">
          <w:rPr>
            <w:sz w:val="24"/>
            <w:szCs w:val="24"/>
            <w:lang w:val="es-ES"/>
          </w:rPr>
          <w:t xml:space="preserve">relacionados con </w:t>
        </w:r>
      </w:ins>
      <w:r w:rsidRPr="4F90A761" w:rsidR="00CC79A1">
        <w:rPr>
          <w:sz w:val="24"/>
          <w:szCs w:val="24"/>
          <w:lang w:val="es-ES"/>
        </w:rPr>
        <w:t xml:space="preserve">drogas y el desorden </w:t>
      </w:r>
      <w:del w:author="Estevez-Soto, Patricio" w:date="2020-02-12T16:56:57Z" w:id="1077877758">
        <w:r w:rsidRPr="4F90A761" w:rsidDel="00CC79A1">
          <w:rPr>
            <w:sz w:val="24"/>
            <w:szCs w:val="24"/>
            <w:lang w:val="es-ES"/>
          </w:rPr>
          <w:delText>p</w:delText>
        </w:r>
        <w:r w:rsidRPr="4F90A761" w:rsidDel="00CC79A1">
          <w:rPr>
            <w:sz w:val="24"/>
            <w:szCs w:val="24"/>
            <w:lang w:val="es-ES"/>
          </w:rPr>
          <w:delText>ublico</w:delText>
        </w:r>
      </w:del>
      <w:ins w:author="Estevez-Soto, Patricio" w:date="2020-02-12T16:56:48Z" w:id="1131794810">
        <w:r w:rsidRPr="4F90A761" w:rsidR="0DC678D7">
          <w:rPr>
            <w:sz w:val="24"/>
            <w:szCs w:val="24"/>
            <w:lang w:val="es-ES"/>
          </w:rPr>
          <w:t xml:space="preserve">público. </w:t>
        </w:r>
      </w:ins>
      <w:del w:author="Estevez-Soto, Patricio" w:date="2020-02-12T16:56:47Z" w:id="1906416285">
        <w:r w:rsidRPr="4F90A761" w:rsidDel="00CC79A1">
          <w:rPr>
            <w:sz w:val="24"/>
            <w:szCs w:val="24"/>
            <w:lang w:val="es-ES"/>
          </w:rPr>
          <w:delText xml:space="preserve">, </w:delText>
        </w:r>
      </w:del>
      <w:ins w:author="Estevez-Soto, Patricio" w:date="2020-02-12T16:57:04Z" w:id="253440701">
        <w:r w:rsidRPr="4F90A761" w:rsidR="2AAE79C4">
          <w:rPr>
            <w:sz w:val="24"/>
            <w:szCs w:val="24"/>
            <w:lang w:val="es-ES"/>
          </w:rPr>
          <w:t xml:space="preserve"> S</w:t>
        </w:r>
      </w:ins>
      <w:del w:author="Estevez-Soto, Patricio" w:date="2020-02-12T16:57:03Z" w:id="2028368642">
        <w:r w:rsidRPr="4F90A761" w:rsidDel="00CC79A1">
          <w:rPr>
            <w:sz w:val="24"/>
            <w:szCs w:val="24"/>
            <w:lang w:val="es-ES"/>
          </w:rPr>
          <w:delText>s</w:delText>
        </w:r>
      </w:del>
      <w:r w:rsidRPr="4F90A761" w:rsidR="00046A39">
        <w:rPr>
          <w:sz w:val="24"/>
          <w:szCs w:val="24"/>
          <w:lang w:val="es-ES"/>
        </w:rPr>
        <w:t xml:space="preserve">in </w:t>
      </w:r>
      <w:r w:rsidRPr="4F90A761" w:rsidR="00086183">
        <w:rPr>
          <w:sz w:val="24"/>
          <w:szCs w:val="24"/>
          <w:lang w:val="es-ES"/>
        </w:rPr>
        <w:t>embargo,</w:t>
      </w:r>
      <w:r w:rsidRPr="4F90A761" w:rsidR="00046A39">
        <w:rPr>
          <w:sz w:val="24"/>
          <w:szCs w:val="24"/>
          <w:lang w:val="es-ES"/>
        </w:rPr>
        <w:t xml:space="preserve"> la evidencia no indica </w:t>
      </w:r>
      <w:del w:author="Estevez-Soto, Patricio" w:date="2020-02-12T16:57:38Z" w:id="1049946974">
        <w:r w:rsidRPr="4F90A761" w:rsidDel="00CC79A1">
          <w:rPr>
            <w:sz w:val="24"/>
            <w:szCs w:val="24"/>
            <w:lang w:val="es-ES"/>
          </w:rPr>
          <w:delText xml:space="preserve">una </w:delText>
        </w:r>
      </w:del>
      <w:ins w:author="Estevez-Soto, Patricio" w:date="2020-02-12T16:57:53Z" w:id="986744302">
        <w:r w:rsidRPr="4F90A761" w:rsidR="6EEDB351">
          <w:rPr>
            <w:sz w:val="24"/>
            <w:szCs w:val="24"/>
            <w:lang w:val="es-ES"/>
          </w:rPr>
          <w:t xml:space="preserve">que la intervención sea efectiva para reducir </w:t>
        </w:r>
      </w:ins>
      <w:del w:author="Estevez-Soto, Patricio" w:date="2020-02-12T16:57:57Z" w:id="1185074446">
        <w:r w:rsidRPr="4F90A761" w:rsidDel="00CC79A1">
          <w:rPr>
            <w:sz w:val="24"/>
            <w:szCs w:val="24"/>
            <w:lang w:val="es-ES"/>
          </w:rPr>
          <w:delText>reducción de los</w:delText>
        </w:r>
      </w:del>
      <w:ins w:author="Estevez-Soto, Patricio" w:date="2020-02-12T16:57:57Z" w:id="1867087080">
        <w:r w:rsidRPr="4F90A761" w:rsidR="1136D0F2">
          <w:rPr>
            <w:sz w:val="24"/>
            <w:szCs w:val="24"/>
            <w:lang w:val="es-ES"/>
          </w:rPr>
          <w:t>otros</w:t>
        </w:r>
      </w:ins>
      <w:r w:rsidRPr="4F90A761" w:rsidR="00046A39">
        <w:rPr>
          <w:sz w:val="24"/>
          <w:szCs w:val="24"/>
          <w:lang w:val="es-ES"/>
        </w:rPr>
        <w:t xml:space="preserve"> </w:t>
      </w:r>
      <w:r w:rsidRPr="4F90A761" w:rsidR="00CC79A1">
        <w:rPr>
          <w:sz w:val="24"/>
          <w:szCs w:val="24"/>
          <w:lang w:val="es-ES"/>
        </w:rPr>
        <w:t xml:space="preserve">delitos contra la propiedad. </w:t>
      </w:r>
      <w:ins w:author="Estevez-Soto, Patricio" w:date="2020-02-12T16:59:21Z" w:id="1660057437">
        <w:r w:rsidRPr="4F90A761" w:rsidR="3FF63FB0">
          <w:rPr>
            <w:sz w:val="24"/>
            <w:szCs w:val="24"/>
            <w:lang w:val="es-ES"/>
          </w:rPr>
          <w:t>No hay evidencia</w:t>
        </w:r>
      </w:ins>
      <w:ins w:author="Estevez-Soto, Patricio" w:date="2020-02-12T17:00:58Z" w:id="413735345">
        <w:r w:rsidRPr="4F90A761" w:rsidR="0050CD26">
          <w:rPr>
            <w:sz w:val="24"/>
            <w:szCs w:val="24"/>
            <w:lang w:val="es-ES"/>
          </w:rPr>
          <w:t xml:space="preserve"> de</w:t>
        </w:r>
      </w:ins>
      <w:ins w:author="Estevez-Soto, Patricio" w:date="2020-02-12T16:59:21Z" w:id="102678419">
        <w:r w:rsidRPr="4F90A761" w:rsidR="3FF63FB0">
          <w:rPr>
            <w:sz w:val="24"/>
            <w:szCs w:val="24"/>
            <w:lang w:val="es-ES"/>
          </w:rPr>
          <w:t xml:space="preserve"> que el </w:t>
        </w:r>
        <w:r w:rsidRPr="4F90A761" w:rsidR="3FF63FB0">
          <w:rPr>
            <w:sz w:val="24"/>
            <w:szCs w:val="24"/>
            <w:lang w:val="es-ES"/>
          </w:rPr>
          <w:t>policiamiento</w:t>
        </w:r>
        <w:r w:rsidRPr="4F90A761" w:rsidR="3FF63FB0">
          <w:rPr>
            <w:sz w:val="24"/>
            <w:szCs w:val="24"/>
            <w:lang w:val="es-ES"/>
          </w:rPr>
          <w:t xml:space="preserve"> de puntos calientes </w:t>
        </w:r>
        <w:r w:rsidRPr="4F90A761" w:rsidR="3FF63FB0">
          <w:rPr>
            <w:sz w:val="24"/>
            <w:szCs w:val="24"/>
            <w:lang w:val="es-ES"/>
          </w:rPr>
          <w:t>desplace el delito a otras áreas; al co</w:t>
        </w:r>
      </w:ins>
      <w:ins w:author="Estevez-Soto, Patricio" w:date="2020-02-12T17:00:28Z" w:id="1652229636">
        <w:r w:rsidRPr="4F90A761" w:rsidR="3FF63FB0">
          <w:rPr>
            <w:sz w:val="24"/>
            <w:szCs w:val="24"/>
            <w:lang w:val="es-ES"/>
          </w:rPr>
          <w:t>ntrario, la evidencia sugiere que los beneficios de la intervención pueden extenderse</w:t>
        </w:r>
        <w:r w:rsidRPr="4F90A761" w:rsidR="61B71004">
          <w:rPr>
            <w:sz w:val="24"/>
            <w:szCs w:val="24"/>
            <w:lang w:val="es-ES"/>
          </w:rPr>
          <w:t xml:space="preserve"> </w:t>
        </w:r>
        <w:r w:rsidRPr="4F90A761" w:rsidR="61B71004">
          <w:rPr>
            <w:sz w:val="24"/>
            <w:szCs w:val="24"/>
            <w:lang w:val="es-ES"/>
          </w:rPr>
          <w:t>más allá de las zonas</w:t>
        </w:r>
      </w:ins>
      <w:ins w:author="Estevez-Soto, Patricio" w:date="2020-02-12T17:01:12Z" w:id="2080592307">
        <w:r w:rsidRPr="4F90A761" w:rsidR="01E3AF76">
          <w:rPr>
            <w:sz w:val="24"/>
            <w:szCs w:val="24"/>
            <w:lang w:val="es-ES"/>
          </w:rPr>
          <w:t xml:space="preserve"> intervenidas</w:t>
        </w:r>
      </w:ins>
      <w:ins w:author="Estevez-Soto, Patricio" w:date="2020-02-12T16:59:21Z" w:id="596820259">
        <w:r w:rsidRPr="4F90A761" w:rsidR="3FF63FB0">
          <w:rPr>
            <w:sz w:val="24"/>
            <w:szCs w:val="24"/>
            <w:lang w:val="es-ES"/>
          </w:rPr>
          <w:t xml:space="preserve">. </w:t>
        </w:r>
      </w:ins>
      <w:del w:author="Estevez-Soto, Patricio" w:date="2020-02-12T17:02:18Z" w:id="1610802934">
        <w:r w:rsidRPr="4F90A761" w:rsidDel="00CC79A1">
          <w:rPr>
            <w:sz w:val="24"/>
            <w:szCs w:val="24"/>
            <w:lang w:val="es-ES"/>
          </w:rPr>
          <w:delText xml:space="preserve">El </w:delText>
        </w:r>
        <w:r w:rsidRPr="4F90A761" w:rsidDel="00CC79A1">
          <w:rPr>
            <w:sz w:val="24"/>
            <w:szCs w:val="24"/>
            <w:lang w:val="es-ES"/>
          </w:rPr>
          <w:delText>policiamiento</w:delText>
        </w:r>
        <w:r w:rsidRPr="4F90A761" w:rsidDel="00CC79A1">
          <w:rPr>
            <w:sz w:val="24"/>
            <w:szCs w:val="24"/>
            <w:lang w:val="es-ES"/>
          </w:rPr>
          <w:delText xml:space="preserve"> de </w:delText>
        </w:r>
        <w:r w:rsidRPr="4F90A761" w:rsidDel="00CC79A1">
          <w:rPr>
            <w:sz w:val="24"/>
            <w:szCs w:val="24"/>
            <w:lang w:val="es-ES"/>
          </w:rPr>
          <w:delText>puntos calientes también puede conducir a una mejora en las áreas que rodean el punto caliente</w:delText>
        </w:r>
        <w:r w:rsidRPr="4F90A761" w:rsidDel="00CC79A1">
          <w:rPr>
            <w:sz w:val="24"/>
            <w:szCs w:val="24"/>
            <w:lang w:val="es-ES"/>
          </w:rPr>
          <w:delText xml:space="preserve">. </w:delText>
        </w:r>
      </w:del>
      <w:del w:author="Estevez-Soto, Patricio" w:date="2020-02-12T16:59:19Z" w:id="621100747">
        <w:r w:rsidRPr="4F90A761" w:rsidDel="00CC79A1">
          <w:rPr>
            <w:sz w:val="24"/>
            <w:szCs w:val="24"/>
            <w:lang w:val="es-ES"/>
          </w:rPr>
          <w:delText>No hay evidencia que este tipo de estrategia</w:delText>
        </w:r>
        <w:r w:rsidRPr="4F90A761" w:rsidDel="00CC79A1">
          <w:rPr>
            <w:sz w:val="24"/>
            <w:szCs w:val="24"/>
            <w:lang w:val="es-ES"/>
          </w:rPr>
          <w:delText xml:space="preserve"> </w:delText>
        </w:r>
        <w:r w:rsidRPr="4F90A761" w:rsidDel="00CC79A1">
          <w:rPr>
            <w:sz w:val="24"/>
            <w:szCs w:val="24"/>
            <w:lang w:val="es-ES"/>
          </w:rPr>
          <w:delText>desplace</w:delText>
        </w:r>
        <w:r w:rsidRPr="4F90A761" w:rsidDel="00CC79A1">
          <w:rPr>
            <w:sz w:val="24"/>
            <w:szCs w:val="24"/>
            <w:lang w:val="es-ES"/>
          </w:rPr>
          <w:delText xml:space="preserve"> el crimen</w:delText>
        </w:r>
        <w:r w:rsidRPr="4F90A761" w:rsidDel="00CC79A1">
          <w:rPr>
            <w:sz w:val="24"/>
            <w:szCs w:val="24"/>
            <w:lang w:val="es-ES"/>
          </w:rPr>
          <w:delText xml:space="preserve"> a otras </w:delText>
        </w:r>
        <w:r w:rsidRPr="4F90A761" w:rsidDel="00CC79A1">
          <w:rPr>
            <w:sz w:val="24"/>
            <w:szCs w:val="24"/>
            <w:lang w:val="es-ES"/>
          </w:rPr>
          <w:delText>áreas</w:delText>
        </w:r>
        <w:r w:rsidRPr="4F90A761" w:rsidDel="00CC79A1">
          <w:rPr>
            <w:sz w:val="24"/>
            <w:szCs w:val="24"/>
            <w:lang w:val="es-ES"/>
          </w:rPr>
          <w:delText>.</w:delText>
        </w:r>
      </w:del>
      <w:bookmarkStart w:name="_GoBack" w:id="0"/>
      <w:bookmarkEnd w:id="0"/>
    </w:p>
    <w:tbl>
      <w:tblPr>
        <w:tblStyle w:val="TableGrid"/>
        <w:tblW w:w="0" w:type="auto"/>
        <w:tblLook w:val="04A0" w:firstRow="1" w:lastRow="0" w:firstColumn="1" w:lastColumn="0" w:noHBand="0" w:noVBand="1"/>
      </w:tblPr>
      <w:tblGrid>
        <w:gridCol w:w="1803"/>
        <w:gridCol w:w="1803"/>
        <w:gridCol w:w="1803"/>
        <w:gridCol w:w="1803"/>
        <w:gridCol w:w="1804"/>
      </w:tblGrid>
      <w:tr w:rsidRPr="007F458C" w:rsidR="00661FCF" w:rsidTr="608FECB5" w14:paraId="6E786578" w14:textId="77777777">
        <w:tc>
          <w:tcPr>
            <w:tcW w:w="9016" w:type="dxa"/>
            <w:gridSpan w:val="5"/>
            <w:tcMar/>
          </w:tcPr>
          <w:p w:rsidRPr="007F458C" w:rsidR="00661FCF" w:rsidP="00E60C1A" w:rsidRDefault="00927EB8" w14:paraId="4C94406D" w14:textId="2F5605B3">
            <w:pPr>
              <w:rPr>
                <w:lang w:val="es-ES"/>
              </w:rPr>
            </w:pPr>
            <w:proofErr w:type="spellStart"/>
            <w:r>
              <w:rPr>
                <w:b/>
                <w:sz w:val="24"/>
                <w:szCs w:val="24"/>
                <w:lang w:val="es-ES"/>
              </w:rPr>
              <w:t>Policiamiento</w:t>
            </w:r>
            <w:proofErr w:type="spellEnd"/>
            <w:r>
              <w:rPr>
                <w:b/>
                <w:sz w:val="24"/>
                <w:szCs w:val="24"/>
                <w:lang w:val="es-ES"/>
              </w:rPr>
              <w:t xml:space="preserve"> de puntos calientes</w:t>
            </w:r>
          </w:p>
        </w:tc>
      </w:tr>
      <w:tr w:rsidRPr="007F458C" w:rsidR="00661FCF" w:rsidTr="608FECB5" w14:paraId="0A2CCCE2" w14:textId="77777777">
        <w:tc>
          <w:tcPr>
            <w:tcW w:w="1803" w:type="dxa"/>
            <w:tcMar/>
          </w:tcPr>
          <w:p w:rsidRPr="007F458C" w:rsidR="00661FCF" w:rsidRDefault="00661FCF" w14:paraId="1BD99E90" w14:textId="343289AD">
            <w:pPr>
              <w:rPr>
                <w:b/>
                <w:lang w:val="es-ES"/>
              </w:rPr>
            </w:pPr>
            <w:r w:rsidRPr="007F458C">
              <w:rPr>
                <w:b/>
                <w:lang w:val="es-ES"/>
              </w:rPr>
              <w:t>Impact</w:t>
            </w:r>
            <w:r w:rsidR="00927EB8">
              <w:rPr>
                <w:b/>
                <w:lang w:val="es-ES"/>
              </w:rPr>
              <w:t>o</w:t>
            </w:r>
          </w:p>
        </w:tc>
        <w:tc>
          <w:tcPr>
            <w:tcW w:w="1803" w:type="dxa"/>
            <w:tcMar/>
          </w:tcPr>
          <w:p w:rsidRPr="007F458C" w:rsidR="00661FCF" w:rsidP="608FECB5" w:rsidRDefault="00927EB8" w14:paraId="06A4B86F" w14:textId="0F7122EB">
            <w:pPr>
              <w:rPr>
                <w:b w:val="1"/>
                <w:bCs w:val="1"/>
                <w:lang w:val="es-ES"/>
              </w:rPr>
            </w:pPr>
            <w:r w:rsidRPr="608FECB5" w:rsidR="5748627A">
              <w:rPr>
                <w:b w:val="1"/>
                <w:bCs w:val="1"/>
                <w:lang w:val="es-ES"/>
              </w:rPr>
              <w:t>C</w:t>
            </w:r>
            <w:ins w:author="Estevez-Soto, Patricio" w:date="2020-02-12T17:03:33.488Z" w:id="48643494">
              <w:r w:rsidRPr="608FECB5" w:rsidR="0A1A1D8B">
                <w:rPr>
                  <w:b w:val="1"/>
                  <w:bCs w:val="1"/>
                  <w:lang w:val="es-ES"/>
                </w:rPr>
                <w:t>ó</w:t>
              </w:r>
            </w:ins>
            <w:del w:author="Estevez-Soto, Patricio" w:date="2020-02-12T17:03:32.42Z" w:id="1380125454">
              <w:r w:rsidRPr="608FECB5" w:rsidDel="5748627A">
                <w:rPr>
                  <w:b w:val="1"/>
                  <w:bCs w:val="1"/>
                  <w:lang w:val="es-ES"/>
                </w:rPr>
                <w:delText>o</w:delText>
              </w:r>
            </w:del>
            <w:r w:rsidRPr="608FECB5" w:rsidR="5748627A">
              <w:rPr>
                <w:b w:val="1"/>
                <w:bCs w:val="1"/>
                <w:lang w:val="es-ES"/>
              </w:rPr>
              <w:t>mo funciona</w:t>
            </w:r>
          </w:p>
        </w:tc>
        <w:tc>
          <w:tcPr>
            <w:tcW w:w="1803" w:type="dxa"/>
            <w:tcMar/>
          </w:tcPr>
          <w:p w:rsidRPr="007F458C" w:rsidR="00661FCF" w:rsidP="608FECB5" w:rsidRDefault="00927EB8" w14:paraId="78441DB0" w14:textId="72D3BB04">
            <w:pPr>
              <w:rPr>
                <w:b w:val="1"/>
                <w:bCs w:val="1"/>
                <w:lang w:val="es-ES"/>
              </w:rPr>
            </w:pPr>
            <w:r w:rsidRPr="608FECB5" w:rsidR="5748627A">
              <w:rPr>
                <w:b w:val="1"/>
                <w:bCs w:val="1"/>
                <w:lang w:val="es-ES"/>
              </w:rPr>
              <w:t>D</w:t>
            </w:r>
            <w:ins w:author="Estevez-Soto, Patricio" w:date="2020-02-12T17:05:12.606Z" w:id="172143030">
              <w:r w:rsidRPr="608FECB5" w:rsidR="6499080E">
                <w:rPr>
                  <w:b w:val="1"/>
                  <w:bCs w:val="1"/>
                  <w:lang w:val="es-ES"/>
                </w:rPr>
                <w:t>ó</w:t>
              </w:r>
            </w:ins>
            <w:del w:author="Estevez-Soto, Patricio" w:date="2020-02-12T17:05:10.344Z" w:id="749579735">
              <w:r w:rsidRPr="608FECB5" w:rsidDel="5748627A">
                <w:rPr>
                  <w:b w:val="1"/>
                  <w:bCs w:val="1"/>
                  <w:lang w:val="es-ES"/>
                </w:rPr>
                <w:delText>o</w:delText>
              </w:r>
            </w:del>
            <w:r w:rsidRPr="608FECB5" w:rsidR="5748627A">
              <w:rPr>
                <w:b w:val="1"/>
                <w:bCs w:val="1"/>
                <w:lang w:val="es-ES"/>
              </w:rPr>
              <w:t>nde funciona</w:t>
            </w:r>
          </w:p>
        </w:tc>
        <w:tc>
          <w:tcPr>
            <w:tcW w:w="1803" w:type="dxa"/>
            <w:tcMar/>
          </w:tcPr>
          <w:p w:rsidRPr="007F458C" w:rsidR="00661FCF" w:rsidP="608FECB5" w:rsidRDefault="00927EB8" w14:paraId="6833DEF3" w14:textId="0522A03B">
            <w:pPr>
              <w:rPr>
                <w:b w:val="1"/>
                <w:bCs w:val="1"/>
                <w:lang w:val="es-ES"/>
              </w:rPr>
            </w:pPr>
            <w:r w:rsidRPr="608FECB5" w:rsidR="5748627A">
              <w:rPr>
                <w:b w:val="1"/>
                <w:bCs w:val="1"/>
                <w:lang w:val="es-ES"/>
              </w:rPr>
              <w:t>C</w:t>
            </w:r>
            <w:ins w:author="Estevez-Soto, Patricio" w:date="2020-02-12T17:05:39.389Z" w:id="1574503201">
              <w:r w:rsidRPr="608FECB5" w:rsidR="32384983">
                <w:rPr>
                  <w:b w:val="1"/>
                  <w:bCs w:val="1"/>
                  <w:lang w:val="es-ES"/>
                </w:rPr>
                <w:t>ó</w:t>
              </w:r>
            </w:ins>
            <w:del w:author="Estevez-Soto, Patricio" w:date="2020-02-12T17:05:38.605Z" w:id="1298707675">
              <w:r w:rsidRPr="608FECB5" w:rsidDel="5748627A">
                <w:rPr>
                  <w:b w:val="1"/>
                  <w:bCs w:val="1"/>
                  <w:lang w:val="es-ES"/>
                </w:rPr>
                <w:delText>o</w:delText>
              </w:r>
            </w:del>
            <w:r w:rsidRPr="608FECB5" w:rsidR="5748627A">
              <w:rPr>
                <w:b w:val="1"/>
                <w:bCs w:val="1"/>
                <w:lang w:val="es-ES"/>
              </w:rPr>
              <w:t>mo hacerlo</w:t>
            </w:r>
          </w:p>
        </w:tc>
        <w:tc>
          <w:tcPr>
            <w:tcW w:w="1804" w:type="dxa"/>
            <w:tcMar/>
          </w:tcPr>
          <w:p w:rsidRPr="007F458C" w:rsidR="00661FCF" w:rsidRDefault="00927EB8" w14:paraId="28FCED6A" w14:textId="57B76C3F">
            <w:pPr>
              <w:rPr>
                <w:b/>
                <w:lang w:val="es-ES"/>
              </w:rPr>
            </w:pPr>
            <w:r>
              <w:rPr>
                <w:b/>
                <w:lang w:val="es-ES"/>
              </w:rPr>
              <w:t>Costo</w:t>
            </w:r>
          </w:p>
        </w:tc>
      </w:tr>
      <w:tr w:rsidRPr="007F458C" w:rsidR="0015302D" w:rsidTr="608FECB5" w14:paraId="06A05C7D" w14:textId="77777777">
        <w:tc>
          <w:tcPr>
            <w:tcW w:w="1803" w:type="dxa"/>
            <w:tcMar/>
          </w:tcPr>
          <w:p w:rsidRPr="007F458C" w:rsidR="0015302D" w:rsidP="0015302D" w:rsidRDefault="00927EB8" w14:paraId="73BCB79D" w14:textId="28E47458">
            <w:pPr>
              <w:rPr>
                <w:sz w:val="18"/>
                <w:szCs w:val="18"/>
                <w:lang w:val="es-ES"/>
              </w:rPr>
            </w:pPr>
            <w:r w:rsidRPr="608FECB5" w:rsidR="5748627A">
              <w:rPr>
                <w:sz w:val="18"/>
                <w:szCs w:val="18"/>
                <w:lang w:val="es-ES"/>
              </w:rPr>
              <w:t>En general la evidencia sugiere una reducción de</w:t>
            </w:r>
            <w:ins w:author="Estevez-Soto, Patricio" w:date="2020-02-12T17:03:07.271Z" w:id="267411271">
              <w:r w:rsidRPr="608FECB5" w:rsidR="45679F9B">
                <w:rPr>
                  <w:sz w:val="18"/>
                  <w:szCs w:val="18"/>
                  <w:lang w:val="es-ES"/>
                </w:rPr>
                <w:t>l delito</w:t>
              </w:r>
            </w:ins>
            <w:del w:author="Estevez-Soto, Patricio" w:date="2020-02-12T17:03:05.26Z" w:id="1207284330">
              <w:r w:rsidRPr="608FECB5" w:rsidDel="5748627A">
                <w:rPr>
                  <w:sz w:val="18"/>
                  <w:szCs w:val="18"/>
                  <w:lang w:val="es-ES"/>
                </w:rPr>
                <w:delText xml:space="preserve"> la</w:delText>
              </w:r>
            </w:del>
            <w:r w:rsidRPr="608FECB5" w:rsidR="5748627A">
              <w:rPr>
                <w:sz w:val="18"/>
                <w:szCs w:val="18"/>
                <w:lang w:val="es-ES"/>
              </w:rPr>
              <w:t xml:space="preserve"> </w:t>
            </w:r>
            <w:del w:author="Estevez-Soto, Patricio" w:date="2020-02-12T17:03:03.804Z" w:id="1447487777">
              <w:r w:rsidRPr="608FECB5" w:rsidDel="5748627A">
                <w:rPr>
                  <w:sz w:val="18"/>
                  <w:szCs w:val="18"/>
                  <w:lang w:val="es-ES"/>
                </w:rPr>
                <w:delText>delincuencia</w:delText>
              </w:r>
              <w:r w:rsidRPr="608FECB5" w:rsidDel="251A3F37">
                <w:rPr>
                  <w:sz w:val="18"/>
                  <w:szCs w:val="18"/>
                  <w:lang w:val="es-ES"/>
                </w:rPr>
                <w:delText xml:space="preserve"> </w:delText>
              </w:r>
            </w:del>
            <w:r w:rsidRPr="608FECB5" w:rsidR="251A3F37">
              <w:rPr>
                <w:sz w:val="18"/>
                <w:szCs w:val="18"/>
                <w:lang w:val="es-ES"/>
              </w:rPr>
              <w:t xml:space="preserve">– </w:t>
            </w:r>
            <w:r w:rsidRPr="608FECB5" w:rsidR="5748627A">
              <w:rPr>
                <w:sz w:val="18"/>
                <w:szCs w:val="18"/>
                <w:lang w:val="es-ES"/>
              </w:rPr>
              <w:t>la evidencia se considera muy fuerte</w:t>
            </w:r>
            <w:r w:rsidRPr="608FECB5" w:rsidR="00257C59">
              <w:rPr>
                <w:sz w:val="18"/>
                <w:szCs w:val="18"/>
                <w:lang w:val="es-ES"/>
              </w:rPr>
              <w:t>.</w:t>
            </w:r>
          </w:p>
        </w:tc>
        <w:tc>
          <w:tcPr>
            <w:tcW w:w="1803" w:type="dxa"/>
            <w:tcMar/>
          </w:tcPr>
          <w:p w:rsidRPr="007F458C" w:rsidR="00927EB8" w:rsidP="0015302D" w:rsidRDefault="00927EB8" w14:paraId="29DD071C" w14:textId="69F56D3F">
            <w:pPr>
              <w:rPr>
                <w:sz w:val="18"/>
                <w:szCs w:val="18"/>
                <w:lang w:val="es-ES"/>
              </w:rPr>
            </w:pPr>
            <w:r w:rsidRPr="608FECB5" w:rsidR="5748627A">
              <w:rPr>
                <w:sz w:val="18"/>
                <w:szCs w:val="18"/>
                <w:lang w:val="es-ES"/>
              </w:rPr>
              <w:t>La c</w:t>
            </w:r>
            <w:r w:rsidRPr="608FECB5" w:rsidR="5748627A">
              <w:rPr>
                <w:sz w:val="18"/>
                <w:szCs w:val="18"/>
                <w:lang w:val="es-ES"/>
              </w:rPr>
              <w:t xml:space="preserve">alidad </w:t>
            </w:r>
            <w:r w:rsidRPr="608FECB5" w:rsidR="5748627A">
              <w:rPr>
                <w:sz w:val="18"/>
                <w:szCs w:val="18"/>
                <w:lang w:val="es-ES"/>
              </w:rPr>
              <w:t xml:space="preserve">de la evidencia es </w:t>
            </w:r>
            <w:r w:rsidRPr="608FECB5" w:rsidR="5748627A">
              <w:rPr>
                <w:sz w:val="18"/>
                <w:szCs w:val="18"/>
                <w:lang w:val="es-ES"/>
              </w:rPr>
              <w:t>limitada, pero muy probablemente</w:t>
            </w:r>
            <w:ins w:author="Estevez-Soto, Patricio" w:date="2020-02-12T17:03:59.835Z" w:id="440579648">
              <w:r w:rsidRPr="608FECB5" w:rsidR="71126FBA">
                <w:rPr>
                  <w:sz w:val="18"/>
                  <w:szCs w:val="18"/>
                  <w:lang w:val="es-ES"/>
                </w:rPr>
                <w:t xml:space="preserve"> funciona disuad</w:t>
              </w:r>
            </w:ins>
            <w:ins w:author="Estevez-Soto, Patricio" w:date="2020-02-12T17:04:45.035Z" w:id="1426566260">
              <w:r w:rsidRPr="608FECB5" w:rsidR="71126FBA">
                <w:rPr>
                  <w:sz w:val="18"/>
                  <w:szCs w:val="18"/>
                  <w:lang w:val="es-ES"/>
                </w:rPr>
                <w:t>iendo a los delincuentes de cometer delitos.</w:t>
              </w:r>
            </w:ins>
            <w:del w:author="Estevez-Soto, Patricio" w:date="2020-02-12T17:04:33.426Z" w:id="243770529">
              <w:r w:rsidRPr="608FECB5" w:rsidDel="5748627A">
                <w:rPr>
                  <w:sz w:val="18"/>
                  <w:szCs w:val="18"/>
                  <w:lang w:val="es-ES"/>
                </w:rPr>
                <w:delText xml:space="preserve"> </w:delText>
              </w:r>
              <w:r w:rsidRPr="608FECB5" w:rsidDel="5748627A">
                <w:rPr>
                  <w:sz w:val="18"/>
                  <w:szCs w:val="18"/>
                  <w:lang w:val="es-ES"/>
                </w:rPr>
                <w:delText>existe una disuasión para que</w:delText>
              </w:r>
              <w:r w:rsidRPr="608FECB5" w:rsidDel="5748627A">
                <w:rPr>
                  <w:sz w:val="18"/>
                  <w:szCs w:val="18"/>
                  <w:lang w:val="es-ES"/>
                </w:rPr>
                <w:delText xml:space="preserve"> a los delincuentes </w:delText>
              </w:r>
              <w:r w:rsidRPr="608FECB5" w:rsidDel="5748627A">
                <w:rPr>
                  <w:sz w:val="18"/>
                  <w:szCs w:val="18"/>
                  <w:lang w:val="es-ES"/>
                </w:rPr>
                <w:delText>cometan delitos</w:delText>
              </w:r>
            </w:del>
            <w:r w:rsidRPr="608FECB5" w:rsidR="00257C59">
              <w:rPr>
                <w:sz w:val="18"/>
                <w:szCs w:val="18"/>
                <w:lang w:val="es-ES"/>
              </w:rPr>
              <w:t>.</w:t>
            </w:r>
          </w:p>
        </w:tc>
        <w:tc>
          <w:tcPr>
            <w:tcW w:w="1803" w:type="dxa"/>
            <w:tcMar/>
          </w:tcPr>
          <w:p w:rsidRPr="007F458C" w:rsidR="00927EB8" w:rsidP="0015302D" w:rsidRDefault="00927EB8" w14:paraId="1F66876E" w14:textId="522FC3EB">
            <w:pPr>
              <w:rPr>
                <w:sz w:val="18"/>
                <w:szCs w:val="18"/>
                <w:lang w:val="es-ES"/>
              </w:rPr>
            </w:pPr>
            <w:r w:rsidRPr="608FECB5" w:rsidR="5748627A">
              <w:rPr>
                <w:sz w:val="18"/>
                <w:szCs w:val="18"/>
                <w:lang w:val="es-ES"/>
              </w:rPr>
              <w:t>La calidad de la evidencia es moderada pero</w:t>
            </w:r>
            <w:r w:rsidRPr="608FECB5" w:rsidR="05F89EB8">
              <w:rPr>
                <w:sz w:val="18"/>
                <w:szCs w:val="18"/>
                <w:lang w:val="es-ES"/>
              </w:rPr>
              <w:t xml:space="preserve"> la estrategia </w:t>
            </w:r>
            <w:r w:rsidRPr="608FECB5" w:rsidR="003F3745">
              <w:rPr>
                <w:sz w:val="18"/>
                <w:szCs w:val="18"/>
                <w:lang w:val="es-ES"/>
              </w:rPr>
              <w:t>funciona</w:t>
            </w:r>
            <w:r w:rsidRPr="608FECB5" w:rsidR="05F89EB8">
              <w:rPr>
                <w:sz w:val="18"/>
                <w:szCs w:val="18"/>
                <w:lang w:val="es-ES"/>
              </w:rPr>
              <w:t xml:space="preserve"> mejor </w:t>
            </w:r>
            <w:ins w:author="Estevez-Soto, Patricio" w:date="2020-02-12T17:05:26.142Z" w:id="1464826725">
              <w:r w:rsidRPr="608FECB5" w:rsidR="6ED65BF5">
                <w:rPr>
                  <w:sz w:val="18"/>
                  <w:szCs w:val="18"/>
                  <w:lang w:val="es-ES"/>
                </w:rPr>
                <w:t xml:space="preserve">en contextos de alta incidencia </w:t>
              </w:r>
              <w:r w:rsidRPr="608FECB5" w:rsidR="6ED65BF5">
                <w:rPr>
                  <w:sz w:val="18"/>
                  <w:szCs w:val="18"/>
                  <w:lang w:val="es-ES"/>
                </w:rPr>
                <w:t>delictiva</w:t>
              </w:r>
            </w:ins>
            <w:del w:author="Estevez-Soto, Patricio" w:date="2020-02-12T17:05:28.012Z" w:id="290770498">
              <w:r w:rsidRPr="608FECB5" w:rsidDel="05F89EB8">
                <w:rPr>
                  <w:sz w:val="18"/>
                  <w:szCs w:val="18"/>
                  <w:lang w:val="es-ES"/>
                </w:rPr>
                <w:delText>donde</w:delText>
              </w:r>
              <w:r w:rsidRPr="608FECB5" w:rsidDel="05F89EB8">
                <w:rPr>
                  <w:sz w:val="18"/>
                  <w:szCs w:val="18"/>
                  <w:lang w:val="es-ES"/>
                </w:rPr>
                <w:delText xml:space="preserve"> el crimen est</w:delText>
              </w:r>
              <w:r w:rsidRPr="608FECB5" w:rsidDel="00257C59">
                <w:rPr>
                  <w:sz w:val="18"/>
                  <w:szCs w:val="18"/>
                  <w:lang w:val="es-ES"/>
                </w:rPr>
                <w:delText>á</w:delText>
              </w:r>
              <w:r w:rsidRPr="608FECB5" w:rsidDel="05F89EB8">
                <w:rPr>
                  <w:sz w:val="18"/>
                  <w:szCs w:val="18"/>
                  <w:lang w:val="es-ES"/>
                </w:rPr>
                <w:delText xml:space="preserve"> concentrado</w:delText>
              </w:r>
              <w:r w:rsidRPr="608FECB5" w:rsidDel="5748627A">
                <w:rPr>
                  <w:sz w:val="18"/>
                  <w:szCs w:val="18"/>
                  <w:lang w:val="es-ES"/>
                </w:rPr>
                <w:delText xml:space="preserve"> </w:delText>
              </w:r>
              <w:r w:rsidRPr="608FECB5" w:rsidDel="00257C59">
                <w:rPr>
                  <w:sz w:val="18"/>
                  <w:szCs w:val="18"/>
                  <w:lang w:val="es-ES"/>
                </w:rPr>
                <w:delText>significativamente</w:delText>
              </w:r>
            </w:del>
            <w:r w:rsidRPr="608FECB5" w:rsidR="00257C59">
              <w:rPr>
                <w:sz w:val="18"/>
                <w:szCs w:val="18"/>
                <w:lang w:val="es-ES"/>
              </w:rPr>
              <w:t>.</w:t>
            </w:r>
          </w:p>
        </w:tc>
        <w:tc>
          <w:tcPr>
            <w:tcW w:w="1803" w:type="dxa"/>
            <w:tcMar/>
          </w:tcPr>
          <w:p w:rsidRPr="007F458C" w:rsidR="0015302D" w:rsidP="0015302D" w:rsidRDefault="00033B61" w14:paraId="3B663AA9" w14:textId="0114AB9B">
            <w:pPr>
              <w:rPr>
                <w:sz w:val="18"/>
                <w:szCs w:val="18"/>
                <w:lang w:val="es-ES"/>
              </w:rPr>
            </w:pPr>
            <w:r>
              <w:rPr>
                <w:sz w:val="18"/>
                <w:szCs w:val="18"/>
                <w:lang w:val="es-ES"/>
              </w:rPr>
              <w:t>La calidad de la evidencia es moderada</w:t>
            </w:r>
            <w:r w:rsidR="00257C59">
              <w:rPr>
                <w:sz w:val="18"/>
                <w:szCs w:val="18"/>
                <w:lang w:val="es-ES"/>
              </w:rPr>
              <w:t>.</w:t>
            </w:r>
          </w:p>
        </w:tc>
        <w:tc>
          <w:tcPr>
            <w:tcW w:w="1804" w:type="dxa"/>
            <w:tcMar/>
          </w:tcPr>
          <w:p w:rsidRPr="007F458C" w:rsidR="0015302D" w:rsidP="0015302D" w:rsidRDefault="0015302D" w14:paraId="5BE54BF8" w14:textId="1107FF4D">
            <w:pPr>
              <w:rPr>
                <w:sz w:val="18"/>
                <w:szCs w:val="18"/>
                <w:lang w:val="es-ES"/>
              </w:rPr>
            </w:pPr>
            <w:r w:rsidRPr="007F458C">
              <w:rPr>
                <w:sz w:val="18"/>
                <w:szCs w:val="18"/>
                <w:lang w:val="es-ES"/>
              </w:rPr>
              <w:t xml:space="preserve">No </w:t>
            </w:r>
            <w:r w:rsidR="00927EB8">
              <w:rPr>
                <w:sz w:val="18"/>
                <w:szCs w:val="18"/>
                <w:lang w:val="es-ES"/>
              </w:rPr>
              <w:t xml:space="preserve">hay </w:t>
            </w:r>
            <w:r w:rsidR="00033B61">
              <w:rPr>
                <w:sz w:val="18"/>
                <w:szCs w:val="18"/>
                <w:lang w:val="es-ES"/>
              </w:rPr>
              <w:t>información</w:t>
            </w:r>
            <w:r w:rsidR="00257C59">
              <w:rPr>
                <w:sz w:val="18"/>
                <w:szCs w:val="18"/>
                <w:lang w:val="es-ES"/>
              </w:rPr>
              <w:t>.</w:t>
            </w:r>
          </w:p>
        </w:tc>
      </w:tr>
    </w:tbl>
    <w:p w:rsidRPr="007F458C" w:rsidR="00CC79A1" w:rsidRDefault="00CC79A1" w14:paraId="1B7C91AF" w14:textId="14EDB4E1">
      <w:pPr>
        <w:rPr>
          <w:b/>
          <w:lang w:val="es-ES"/>
        </w:rPr>
      </w:pPr>
    </w:p>
    <w:p w:rsidRPr="007F458C" w:rsidR="00CC79A1" w:rsidP="49332AD8" w:rsidRDefault="00CC79A1" w14:paraId="33BFEB0B" w14:textId="2F573321">
      <w:pPr>
        <w:pStyle w:val="ListParagraph"/>
        <w:numPr>
          <w:ilvl w:val="0"/>
          <w:numId w:val="1"/>
        </w:numPr>
        <w:rPr>
          <w:rFonts w:ascii="Calibri" w:hAnsi="Calibri" w:eastAsia="Calibri" w:cs="Calibri" w:asciiTheme="minorAscii" w:hAnsiTheme="minorAscii" w:eastAsiaTheme="minorAscii" w:cstheme="minorAscii"/>
          <w:b w:val="1"/>
          <w:bCs w:val="1"/>
          <w:sz w:val="22"/>
          <w:szCs w:val="22"/>
          <w:lang w:val="es-ES"/>
        </w:rPr>
      </w:pPr>
      <w:r w:rsidRPr="49332AD8" w:rsidR="00CC79A1">
        <w:rPr>
          <w:b w:val="1"/>
          <w:bCs w:val="1"/>
          <w:lang w:val="es-ES"/>
        </w:rPr>
        <w:t xml:space="preserve">¿Qué es </w:t>
      </w:r>
      <w:ins w:author="Estevez-Soto, Patricio" w:date="2020-02-12T17:05:55.701Z" w:id="347003381">
        <w:r w:rsidRPr="49332AD8" w:rsidR="765F11B0">
          <w:rPr>
            <w:b w:val="1"/>
            <w:bCs w:val="1"/>
            <w:lang w:val="es-ES"/>
          </w:rPr>
          <w:t xml:space="preserve">el </w:t>
        </w:r>
        <w:r w:rsidRPr="49332AD8" w:rsidR="765F11B0">
          <w:rPr>
            <w:b w:val="1"/>
            <w:bCs w:val="1"/>
            <w:lang w:val="es-ES"/>
          </w:rPr>
          <w:t>policiamiento</w:t>
        </w:r>
        <w:r w:rsidRPr="49332AD8" w:rsidR="765F11B0">
          <w:rPr>
            <w:b w:val="1"/>
            <w:bCs w:val="1"/>
            <w:lang w:val="es-ES"/>
          </w:rPr>
          <w:t xml:space="preserve"> </w:t>
        </w:r>
      </w:ins>
      <w:del w:author="Estevez-Soto, Patricio" w:date="2020-02-12T17:05:46.748Z" w:id="1282781240">
        <w:r w:rsidRPr="49332AD8" w:rsidDel="00CC79A1">
          <w:rPr>
            <w:b w:val="1"/>
            <w:bCs w:val="1"/>
            <w:lang w:val="es-ES"/>
          </w:rPr>
          <w:delText xml:space="preserve">la vigilancia </w:delText>
        </w:r>
      </w:del>
      <w:r w:rsidRPr="49332AD8" w:rsidR="00CC79A1">
        <w:rPr>
          <w:b w:val="1"/>
          <w:bCs w:val="1"/>
          <w:lang w:val="es-ES"/>
        </w:rPr>
        <w:t>de puntos calientes?</w:t>
      </w:r>
    </w:p>
    <w:p w:rsidRPr="007F458C" w:rsidR="00CC79A1" w:rsidP="00CC79A1" w:rsidRDefault="00917ECC" w14:paraId="64A8C50F" w14:textId="5BBFE0A7">
      <w:pPr>
        <w:rPr>
          <w:lang w:val="es-ES"/>
        </w:rPr>
      </w:pPr>
      <w:r w:rsidRPr="608FECB5" w:rsidR="00917ECC">
        <w:rPr>
          <w:lang w:val="es-ES"/>
        </w:rPr>
        <w:t xml:space="preserve">El </w:t>
      </w:r>
      <w:proofErr w:type="spellStart"/>
      <w:r w:rsidRPr="608FECB5" w:rsidR="00917ECC">
        <w:rPr>
          <w:lang w:val="es-ES"/>
        </w:rPr>
        <w:t>policiamiento</w:t>
      </w:r>
      <w:proofErr w:type="spellEnd"/>
      <w:r w:rsidRPr="608FECB5" w:rsidR="00917ECC">
        <w:rPr>
          <w:lang w:val="es-ES"/>
        </w:rPr>
        <w:t xml:space="preserve"> </w:t>
      </w:r>
      <w:del w:author="Estevez-Soto, Patricio" w:date="2020-02-12T17:05:59.532Z" w:id="1409013110">
        <w:r w:rsidRPr="608FECB5" w:rsidDel="00917ECC">
          <w:rPr>
            <w:lang w:val="es-ES"/>
          </w:rPr>
          <w:delText>por</w:delText>
        </w:r>
        <w:r w:rsidRPr="608FECB5" w:rsidDel="00CC79A1">
          <w:rPr>
            <w:lang w:val="es-ES"/>
          </w:rPr>
          <w:delText xml:space="preserve"> </w:delText>
        </w:r>
      </w:del>
      <w:ins w:author="Estevez-Soto, Patricio" w:date="2020-02-12T17:05:59.606Z" w:id="1889243228">
        <w:r w:rsidRPr="608FECB5" w:rsidR="5EAB8E75">
          <w:rPr>
            <w:lang w:val="es-ES"/>
          </w:rPr>
          <w:t>de</w:t>
        </w:r>
      </w:ins>
      <w:ins w:author="Estevez-Soto, Patricio" w:date="2020-02-12T17:06:00.517Z" w:id="645176359">
        <w:r w:rsidRPr="608FECB5" w:rsidR="5EAB8E75">
          <w:rPr>
            <w:lang w:val="es-ES"/>
          </w:rPr>
          <w:t xml:space="preserve"> </w:t>
        </w:r>
      </w:ins>
      <w:r w:rsidRPr="608FECB5" w:rsidR="00CC79A1">
        <w:rPr>
          <w:lang w:val="es-ES"/>
        </w:rPr>
        <w:t xml:space="preserve">puntos calientes es una estrategia operativa que consiste en </w:t>
      </w:r>
      <w:del w:author="Estevez-Soto, Patricio" w:date="2020-02-12T17:06:22.979Z" w:id="1768942935">
        <w:r w:rsidRPr="608FECB5" w:rsidDel="00CC79A1">
          <w:rPr>
            <w:lang w:val="es-ES"/>
          </w:rPr>
          <w:delText xml:space="preserve">apuntar </w:delText>
        </w:r>
      </w:del>
      <w:ins w:author="Estevez-Soto, Patricio" w:date="2020-02-12T17:06:26.693Z" w:id="2118305515">
        <w:r w:rsidRPr="608FECB5" w:rsidR="4852DE02">
          <w:rPr>
            <w:lang w:val="es-ES"/>
          </w:rPr>
          <w:t xml:space="preserve">focalizar </w:t>
        </w:r>
      </w:ins>
      <w:del w:author="Estevez-Soto, Patricio" w:date="2020-02-12T17:06:44.024Z" w:id="1232940131">
        <w:r w:rsidRPr="608FECB5" w:rsidDel="00CC79A1">
          <w:rPr>
            <w:lang w:val="es-ES"/>
          </w:rPr>
          <w:delText>las</w:delText>
        </w:r>
      </w:del>
      <w:ins w:author="Estevez-Soto, Patricio" w:date="2020-02-12T17:06:44.151Z" w:id="723352650">
        <w:r w:rsidRPr="608FECB5" w:rsidR="68EE76B4">
          <w:rPr>
            <w:lang w:val="es-ES"/>
          </w:rPr>
          <w:t>el</w:t>
        </w:r>
      </w:ins>
      <w:r w:rsidRPr="608FECB5" w:rsidR="00CC79A1">
        <w:rPr>
          <w:lang w:val="es-ES"/>
        </w:rPr>
        <w:t xml:space="preserve"> </w:t>
      </w:r>
      <w:del w:author="Estevez-Soto, Patricio" w:date="2020-02-12T17:06:47.7Z" w:id="1640568743">
        <w:r w:rsidRPr="608FECB5" w:rsidDel="00CC79A1">
          <w:rPr>
            <w:lang w:val="es-ES"/>
          </w:rPr>
          <w:delText xml:space="preserve">patrullas </w:delText>
        </w:r>
      </w:del>
      <w:ins w:author="Estevez-Soto, Patricio" w:date="2020-02-12T17:06:52.374Z" w:id="1994374073">
        <w:r w:rsidRPr="608FECB5" w:rsidR="18F37A76">
          <w:rPr>
            <w:lang w:val="es-ES"/>
          </w:rPr>
          <w:t xml:space="preserve">patrullaje </w:t>
        </w:r>
      </w:ins>
      <w:r w:rsidRPr="608FECB5" w:rsidR="00CC79A1">
        <w:rPr>
          <w:lang w:val="es-ES"/>
        </w:rPr>
        <w:t>policial</w:t>
      </w:r>
      <w:del w:author="Estevez-Soto, Patricio" w:date="2020-02-12T17:06:54.888Z" w:id="353451302">
        <w:r w:rsidRPr="608FECB5" w:rsidDel="00CC79A1">
          <w:rPr>
            <w:lang w:val="es-ES"/>
          </w:rPr>
          <w:delText>es</w:delText>
        </w:r>
      </w:del>
      <w:r w:rsidRPr="608FECB5" w:rsidR="00CC79A1">
        <w:rPr>
          <w:lang w:val="es-ES"/>
        </w:rPr>
        <w:t xml:space="preserve"> (</w:t>
      </w:r>
      <w:del w:author="Estevez-Soto, Patricio" w:date="2020-02-12T17:07:50.185Z" w:id="1102344022">
        <w:r w:rsidRPr="608FECB5" w:rsidDel="00CC79A1">
          <w:rPr>
            <w:lang w:val="es-ES"/>
          </w:rPr>
          <w:delText>y, a veces,</w:delText>
        </w:r>
      </w:del>
      <w:ins w:author="Estevez-Soto, Patricio" w:date="2020-02-12T17:07:51.639Z" w:id="1837414170">
        <w:r w:rsidRPr="608FECB5" w:rsidR="7D819B8E">
          <w:rPr>
            <w:lang w:val="es-ES"/>
          </w:rPr>
          <w:t>así como</w:t>
        </w:r>
      </w:ins>
      <w:r w:rsidRPr="608FECB5" w:rsidR="00CC79A1">
        <w:rPr>
          <w:lang w:val="es-ES"/>
        </w:rPr>
        <w:t xml:space="preserve"> </w:t>
      </w:r>
      <w:r w:rsidRPr="608FECB5" w:rsidR="00917ECC">
        <w:rPr>
          <w:lang w:val="es-ES"/>
        </w:rPr>
        <w:t>otro tipo de</w:t>
      </w:r>
      <w:r w:rsidRPr="608FECB5" w:rsidR="00CC79A1">
        <w:rPr>
          <w:lang w:val="es-ES"/>
        </w:rPr>
        <w:t xml:space="preserve"> actividades policiales) a los lugares </w:t>
      </w:r>
      <w:ins w:author="Estevez-Soto, Patricio" w:date="2020-02-12T17:08:02.854Z" w:id="872664608">
        <w:r w:rsidRPr="608FECB5" w:rsidR="0FA37256">
          <w:rPr>
            <w:lang w:val="es-ES"/>
          </w:rPr>
          <w:t xml:space="preserve">en </w:t>
        </w:r>
      </w:ins>
      <w:r w:rsidRPr="608FECB5" w:rsidR="00CC79A1">
        <w:rPr>
          <w:lang w:val="es-ES"/>
        </w:rPr>
        <w:t xml:space="preserve">donde el </w:t>
      </w:r>
      <w:del w:author="Estevez-Soto, Patricio" w:date="2020-02-12T17:07:56.696Z" w:id="78214450">
        <w:r w:rsidRPr="608FECB5" w:rsidDel="00CC79A1">
          <w:rPr>
            <w:lang w:val="es-ES"/>
          </w:rPr>
          <w:delText xml:space="preserve">crimen </w:delText>
        </w:r>
      </w:del>
      <w:ins w:author="Estevez-Soto, Patricio" w:date="2020-02-12T17:07:58.254Z" w:id="793945143">
        <w:r w:rsidRPr="608FECB5" w:rsidR="1DA03775">
          <w:rPr>
            <w:lang w:val="es-ES"/>
          </w:rPr>
          <w:t xml:space="preserve">delito </w:t>
        </w:r>
      </w:ins>
      <w:r w:rsidRPr="608FECB5" w:rsidR="00917ECC">
        <w:rPr>
          <w:lang w:val="es-ES"/>
        </w:rPr>
        <w:t>est</w:t>
      </w:r>
      <w:ins w:author="Estevez-Soto, Patricio" w:date="2020-02-12T17:08:06.633Z" w:id="435722045">
        <w:r w:rsidRPr="608FECB5" w:rsidR="27CCF1FF">
          <w:rPr>
            <w:lang w:val="es-ES"/>
          </w:rPr>
          <w:t>á</w:t>
        </w:r>
      </w:ins>
      <w:del w:author="Estevez-Soto, Patricio" w:date="2020-02-12T17:08:05.42Z" w:id="495861290">
        <w:r w:rsidRPr="608FECB5" w:rsidDel="00917ECC">
          <w:rPr>
            <w:lang w:val="es-ES"/>
          </w:rPr>
          <w:delText>a</w:delText>
        </w:r>
      </w:del>
      <w:r w:rsidRPr="608FECB5" w:rsidR="00917ECC">
        <w:rPr>
          <w:lang w:val="es-ES"/>
        </w:rPr>
        <w:t xml:space="preserve"> m</w:t>
      </w:r>
      <w:r w:rsidRPr="608FECB5" w:rsidR="00257C59">
        <w:rPr>
          <w:lang w:val="es-ES"/>
        </w:rPr>
        <w:t>á</w:t>
      </w:r>
      <w:r w:rsidRPr="608FECB5" w:rsidR="00917ECC">
        <w:rPr>
          <w:lang w:val="es-ES"/>
        </w:rPr>
        <w:t>s concentrado</w:t>
      </w:r>
      <w:r w:rsidRPr="608FECB5" w:rsidR="00CC79A1">
        <w:rPr>
          <w:lang w:val="es-ES"/>
        </w:rPr>
        <w:t xml:space="preserve">. La estrategia se basa en la premisa de que el </w:t>
      </w:r>
      <w:del w:author="Estevez-Soto, Patricio" w:date="2020-02-12T17:08:14.171Z" w:id="1172848077">
        <w:r w:rsidRPr="608FECB5" w:rsidDel="00CC79A1">
          <w:rPr>
            <w:lang w:val="es-ES"/>
          </w:rPr>
          <w:delText xml:space="preserve">crimen </w:delText>
        </w:r>
      </w:del>
      <w:ins w:author="Estevez-Soto, Patricio" w:date="2020-02-12T17:08:15.719Z" w:id="1336225507">
        <w:r w:rsidRPr="608FECB5" w:rsidR="0BE1F6C6">
          <w:rPr>
            <w:lang w:val="es-ES"/>
          </w:rPr>
          <w:t xml:space="preserve">delito </w:t>
        </w:r>
      </w:ins>
      <w:r w:rsidRPr="608FECB5" w:rsidR="00CC79A1">
        <w:rPr>
          <w:lang w:val="es-ES"/>
        </w:rPr>
        <w:t xml:space="preserve">y el desorden no se distribuyen uniformemente dentro de los </w:t>
      </w:r>
      <w:r w:rsidRPr="608FECB5" w:rsidR="00917ECC">
        <w:rPr>
          <w:lang w:val="es-ES"/>
        </w:rPr>
        <w:t>vecindarios,</w:t>
      </w:r>
      <w:r w:rsidRPr="608FECB5" w:rsidR="00CC79A1">
        <w:rPr>
          <w:lang w:val="es-ES"/>
        </w:rPr>
        <w:t xml:space="preserve"> sino que se </w:t>
      </w:r>
      <w:del w:author="Estevez-Soto, Patricio" w:date="2020-02-12T17:08:27.495Z" w:id="1144421344">
        <w:r w:rsidRPr="608FECB5" w:rsidDel="00CC79A1">
          <w:rPr>
            <w:lang w:val="es-ES"/>
          </w:rPr>
          <w:delText xml:space="preserve">agrupan </w:delText>
        </w:r>
      </w:del>
      <w:ins w:author="Estevez-Soto, Patricio" w:date="2020-02-12T17:08:29.521Z" w:id="12273339">
        <w:r w:rsidRPr="608FECB5" w:rsidR="7652A37F">
          <w:rPr>
            <w:lang w:val="es-ES"/>
          </w:rPr>
          <w:t xml:space="preserve">concentran </w:t>
        </w:r>
      </w:ins>
      <w:r w:rsidRPr="608FECB5" w:rsidR="00CC79A1">
        <w:rPr>
          <w:lang w:val="es-ES"/>
        </w:rPr>
        <w:t xml:space="preserve">en lugares </w:t>
      </w:r>
      <w:ins w:author="Estevez-Soto, Patricio" w:date="2020-02-12T17:08:44.125Z" w:id="763400576">
        <w:r w:rsidRPr="608FECB5" w:rsidR="0EF1B5C4">
          <w:rPr>
            <w:lang w:val="es-ES"/>
          </w:rPr>
          <w:t xml:space="preserve">muy </w:t>
        </w:r>
      </w:ins>
      <w:r w:rsidRPr="608FECB5" w:rsidR="00917ECC">
        <w:rPr>
          <w:lang w:val="es-ES"/>
        </w:rPr>
        <w:t>específicos</w:t>
      </w:r>
      <w:r w:rsidRPr="608FECB5" w:rsidR="00CC79A1">
        <w:rPr>
          <w:lang w:val="es-ES"/>
        </w:rPr>
        <w:t>.</w:t>
      </w:r>
    </w:p>
    <w:p w:rsidRPr="007F458C" w:rsidR="00CC79A1" w:rsidP="00CC79A1" w:rsidRDefault="00CC79A1" w14:paraId="7E40C818" w14:textId="1056D10F">
      <w:pPr>
        <w:rPr>
          <w:lang w:val="es-ES"/>
        </w:rPr>
      </w:pPr>
      <w:del w:author="Estevez-Soto, Patricio" w:date="2020-02-12T17:12:36Z" w:id="1555780316">
        <w:r w:rsidRPr="05B3D43B" w:rsidDel="00CC79A1">
          <w:rPr>
            <w:lang w:val="es-ES"/>
          </w:rPr>
          <w:delText>La concentración de</w:delText>
        </w:r>
      </w:del>
      <w:ins w:author="Estevez-Soto, Patricio" w:date="2020-02-12T17:12:39Z" w:id="821213280">
        <w:r w:rsidRPr="05B3D43B" w:rsidR="1B8CE70C">
          <w:rPr>
            <w:lang w:val="es-ES"/>
          </w:rPr>
          <w:t>Dedicar</w:t>
        </w:r>
      </w:ins>
      <w:r w:rsidRPr="05B3D43B" w:rsidR="00CC79A1">
        <w:rPr>
          <w:lang w:val="es-ES"/>
        </w:rPr>
        <w:t xml:space="preserve"> recursos y actividades </w:t>
      </w:r>
      <w:del w:author="Estevez-Soto, Patricio" w:date="2020-02-12T17:12:48Z" w:id="1893258674">
        <w:r w:rsidRPr="05B3D43B" w:rsidDel="00CC79A1">
          <w:rPr>
            <w:lang w:val="es-ES"/>
          </w:rPr>
          <w:delText xml:space="preserve">en </w:delText>
        </w:r>
      </w:del>
      <w:ins w:author="Estevez-Soto, Patricio" w:date="2020-02-12T17:12:49Z" w:id="751302662">
        <w:r w:rsidRPr="05B3D43B" w:rsidR="0607D6B5">
          <w:rPr>
            <w:lang w:val="es-ES"/>
          </w:rPr>
          <w:t xml:space="preserve">a </w:t>
        </w:r>
      </w:ins>
      <w:r w:rsidRPr="05B3D43B" w:rsidR="00CC79A1">
        <w:rPr>
          <w:lang w:val="es-ES"/>
        </w:rPr>
        <w:t xml:space="preserve">estos puntos calientes tiene como objetivo prevenir el </w:t>
      </w:r>
      <w:del w:author="Estevez-Soto, Patricio" w:date="2020-02-12T17:12:53Z" w:id="162341512">
        <w:r w:rsidRPr="05B3D43B" w:rsidDel="00CC79A1">
          <w:rPr>
            <w:lang w:val="es-ES"/>
          </w:rPr>
          <w:delText xml:space="preserve">crimen </w:delText>
        </w:r>
      </w:del>
      <w:ins w:author="Estevez-Soto, Patricio" w:date="2020-02-12T17:12:55Z" w:id="471101645">
        <w:r w:rsidRPr="05B3D43B" w:rsidR="78498E1E">
          <w:rPr>
            <w:lang w:val="es-ES"/>
          </w:rPr>
          <w:t xml:space="preserve">delito </w:t>
        </w:r>
      </w:ins>
      <w:r w:rsidRPr="05B3D43B" w:rsidR="00CC79A1">
        <w:rPr>
          <w:lang w:val="es-ES"/>
        </w:rPr>
        <w:t>en est</w:t>
      </w:r>
      <w:ins w:author="Estevez-Soto, Patricio" w:date="2020-02-13T12:42:10.127Z" w:id="2019146979">
        <w:r w:rsidRPr="05B3D43B" w:rsidR="5EE00B18">
          <w:rPr>
            <w:lang w:val="es-ES"/>
          </w:rPr>
          <w:t>o</w:t>
        </w:r>
      </w:ins>
      <w:del w:author="Estevez-Soto, Patricio" w:date="2020-02-13T12:42:09.877Z" w:id="792203296">
        <w:r w:rsidRPr="05B3D43B" w:rsidDel="00CC79A1">
          <w:rPr>
            <w:lang w:val="es-ES"/>
          </w:rPr>
          <w:delText>a</w:delText>
        </w:r>
      </w:del>
      <w:r w:rsidRPr="05B3D43B" w:rsidR="00CC79A1">
        <w:rPr>
          <w:lang w:val="es-ES"/>
        </w:rPr>
        <w:t xml:space="preserve">s </w:t>
      </w:r>
      <w:del w:author="Estevez-Soto, Patricio" w:date="2020-02-12T18:12:25.169Z" w:id="2019864957">
        <w:r w:rsidRPr="05B3D43B" w:rsidDel="00CC79A1">
          <w:rPr>
            <w:lang w:val="es-ES"/>
          </w:rPr>
          <w:delText xml:space="preserve">áreas </w:delText>
        </w:r>
      </w:del>
      <w:ins w:author="Estevez-Soto, Patricio" w:date="2020-02-12T18:12:27.269Z" w:id="172000449">
        <w:r w:rsidRPr="05B3D43B" w:rsidR="29DD261A">
          <w:rPr>
            <w:lang w:val="es-ES"/>
          </w:rPr>
          <w:t xml:space="preserve">lugares </w:t>
        </w:r>
      </w:ins>
      <w:r w:rsidRPr="05B3D43B" w:rsidR="00CC79A1">
        <w:rPr>
          <w:lang w:val="es-ES"/>
        </w:rPr>
        <w:t>específic</w:t>
      </w:r>
      <w:ins w:author="Estevez-Soto, Patricio" w:date="2020-02-12T18:12:29.476Z" w:id="2017954074">
        <w:r w:rsidRPr="05B3D43B" w:rsidR="4E8D17F5">
          <w:rPr>
            <w:lang w:val="es-ES"/>
          </w:rPr>
          <w:t>o</w:t>
        </w:r>
      </w:ins>
      <w:del w:author="Estevez-Soto, Patricio" w:date="2020-02-12T18:12:28.986Z" w:id="1698940604">
        <w:r w:rsidRPr="05B3D43B" w:rsidDel="00CC79A1">
          <w:rPr>
            <w:lang w:val="es-ES"/>
          </w:rPr>
          <w:delText>a</w:delText>
        </w:r>
      </w:del>
      <w:r w:rsidRPr="05B3D43B" w:rsidR="00CC79A1">
        <w:rPr>
          <w:lang w:val="es-ES"/>
        </w:rPr>
        <w:t>s y, potencialmente, reducir los niveles generales de</w:t>
      </w:r>
      <w:ins w:author="Estevez-Soto, Patricio" w:date="2020-02-12T17:13:08Z" w:id="375979669">
        <w:r w:rsidRPr="05B3D43B" w:rsidR="4329A7B4">
          <w:rPr>
            <w:lang w:val="es-ES"/>
          </w:rPr>
          <w:t>l</w:t>
        </w:r>
      </w:ins>
      <w:r w:rsidRPr="05B3D43B" w:rsidR="00CC79A1">
        <w:rPr>
          <w:lang w:val="es-ES"/>
        </w:rPr>
        <w:t xml:space="preserve"> </w:t>
      </w:r>
      <w:del w:author="Estevez-Soto, Patricio" w:date="2020-02-12T17:13:02Z" w:id="1296013212">
        <w:r w:rsidRPr="05B3D43B" w:rsidDel="00CC79A1">
          <w:rPr>
            <w:lang w:val="es-ES"/>
          </w:rPr>
          <w:delText xml:space="preserve">crimen </w:delText>
        </w:r>
      </w:del>
      <w:ins w:author="Estevez-Soto, Patricio" w:date="2020-02-12T17:13:04Z" w:id="959323075">
        <w:r w:rsidRPr="05B3D43B" w:rsidR="1809D77A">
          <w:rPr>
            <w:lang w:val="es-ES"/>
          </w:rPr>
          <w:t xml:space="preserve">delito </w:t>
        </w:r>
      </w:ins>
      <w:r w:rsidRPr="05B3D43B" w:rsidR="00CC79A1">
        <w:rPr>
          <w:lang w:val="es-ES"/>
        </w:rPr>
        <w:t xml:space="preserve">en </w:t>
      </w:r>
      <w:ins w:author="Estevez-Soto, Patricio" w:date="2020-02-12T18:12:36.275Z" w:id="1187870426">
        <w:r w:rsidRPr="05B3D43B" w:rsidR="5FF617A2">
          <w:rPr>
            <w:lang w:val="es-ES"/>
          </w:rPr>
          <w:t xml:space="preserve">la ciudad o </w:t>
        </w:r>
      </w:ins>
      <w:r w:rsidRPr="05B3D43B" w:rsidR="00CC79A1">
        <w:rPr>
          <w:lang w:val="es-ES"/>
        </w:rPr>
        <w:t xml:space="preserve">el área geográfica </w:t>
      </w:r>
      <w:ins w:author="Estevez-Soto, Patricio" w:date="2020-02-12T18:12:51.785Z" w:id="1799282695">
        <w:r w:rsidRPr="05B3D43B" w:rsidR="5EB7A699">
          <w:rPr>
            <w:lang w:val="es-ES"/>
          </w:rPr>
          <w:t>en general</w:t>
        </w:r>
      </w:ins>
      <w:del w:author="Estevez-Soto, Patricio" w:date="2020-02-12T18:12:46.16Z" w:id="1594828747">
        <w:r w:rsidRPr="05B3D43B" w:rsidDel="00CC79A1">
          <w:rPr>
            <w:lang w:val="es-ES"/>
          </w:rPr>
          <w:delText>alrededor del punto caliente</w:delText>
        </w:r>
      </w:del>
      <w:r w:rsidRPr="05B3D43B" w:rsidR="00CC79A1">
        <w:rPr>
          <w:lang w:val="es-ES"/>
        </w:rPr>
        <w:t>.</w:t>
      </w:r>
    </w:p>
    <w:p w:rsidRPr="007F458C" w:rsidR="00CC79A1" w:rsidP="49332AD8" w:rsidRDefault="00CC79A1" w14:paraId="551880AB" w14:textId="18DE2BBE">
      <w:pPr>
        <w:pStyle w:val="ListParagraph"/>
        <w:numPr>
          <w:ilvl w:val="0"/>
          <w:numId w:val="1"/>
        </w:numPr>
        <w:rPr>
          <w:rFonts w:ascii="Calibri" w:hAnsi="Calibri" w:eastAsia="Calibri" w:cs="Calibri" w:asciiTheme="minorAscii" w:hAnsiTheme="minorAscii" w:eastAsiaTheme="minorAscii" w:cstheme="minorAscii"/>
          <w:b w:val="1"/>
          <w:bCs w:val="1"/>
          <w:sz w:val="22"/>
          <w:szCs w:val="22"/>
          <w:lang w:val="es-ES"/>
        </w:rPr>
      </w:pPr>
      <w:r w:rsidRPr="49332AD8" w:rsidR="00CC79A1">
        <w:rPr>
          <w:b w:val="1"/>
          <w:bCs w:val="1"/>
          <w:lang w:val="es-ES"/>
        </w:rPr>
        <w:t>Impacto</w:t>
      </w:r>
    </w:p>
    <w:p w:rsidRPr="007F458C" w:rsidR="00CC79A1" w:rsidP="00CC79A1" w:rsidRDefault="00CC79A1" w14:paraId="280CFCA9" w14:textId="5162950F">
      <w:pPr>
        <w:rPr>
          <w:lang w:val="es-ES"/>
        </w:rPr>
      </w:pPr>
      <w:r w:rsidRPr="5B233877" w:rsidR="00CC79A1">
        <w:rPr>
          <w:lang w:val="es-ES"/>
        </w:rPr>
        <w:t xml:space="preserve">En general, </w:t>
      </w:r>
      <w:r w:rsidRPr="5B233877" w:rsidR="00F46747">
        <w:rPr>
          <w:lang w:val="es-ES"/>
        </w:rPr>
        <w:t>la evidencia sugiere</w:t>
      </w:r>
      <w:r w:rsidRPr="5B233877" w:rsidR="00CC79A1">
        <w:rPr>
          <w:lang w:val="es-ES"/>
        </w:rPr>
        <w:t xml:space="preserve"> que </w:t>
      </w:r>
      <w:ins w:author="Estevez-Soto, Patricio" w:date="2020-02-12T18:13:08.538Z" w:id="1297995443">
        <w:r w:rsidRPr="5B233877" w:rsidR="6A5BAD77">
          <w:rPr>
            <w:lang w:val="es-ES"/>
          </w:rPr>
          <w:t xml:space="preserve">el </w:t>
        </w:r>
        <w:r w:rsidRPr="5B233877" w:rsidR="6A5BAD77">
          <w:rPr>
            <w:lang w:val="es-ES"/>
          </w:rPr>
          <w:t>policiamiento</w:t>
        </w:r>
        <w:r w:rsidRPr="5B233877" w:rsidR="6A5BAD77">
          <w:rPr>
            <w:lang w:val="es-ES"/>
          </w:rPr>
          <w:t xml:space="preserve"> </w:t>
        </w:r>
      </w:ins>
      <w:del w:author="Estevez-Soto, Patricio" w:date="2020-02-12T18:13:01.986Z" w:id="1425072723">
        <w:r w:rsidRPr="5B233877" w:rsidDel="00CC79A1">
          <w:rPr>
            <w:lang w:val="es-ES"/>
          </w:rPr>
          <w:delText xml:space="preserve">la vigilancia </w:delText>
        </w:r>
      </w:del>
      <w:r w:rsidRPr="5B233877" w:rsidR="00CC79A1">
        <w:rPr>
          <w:lang w:val="es-ES"/>
        </w:rPr>
        <w:t xml:space="preserve">de </w:t>
      </w:r>
      <w:del w:author="Estevez-Soto, Patricio" w:date="2020-02-12T18:13:10.351Z" w:id="633713929">
        <w:r w:rsidRPr="5B233877" w:rsidDel="00CC79A1">
          <w:rPr>
            <w:lang w:val="es-ES"/>
          </w:rPr>
          <w:delText xml:space="preserve">los </w:delText>
        </w:r>
      </w:del>
      <w:r w:rsidRPr="5B233877" w:rsidR="00CC79A1">
        <w:rPr>
          <w:lang w:val="es-ES"/>
        </w:rPr>
        <w:t xml:space="preserve">puntos calientes </w:t>
      </w:r>
      <w:r w:rsidRPr="5B233877" w:rsidR="00917ECC">
        <w:rPr>
          <w:lang w:val="es-ES"/>
        </w:rPr>
        <w:t xml:space="preserve">reduce </w:t>
      </w:r>
      <w:r w:rsidRPr="5B233877" w:rsidR="003F3745">
        <w:rPr>
          <w:lang w:val="es-ES"/>
        </w:rPr>
        <w:t xml:space="preserve">el </w:t>
      </w:r>
      <w:del w:author="Estevez-Soto, Patricio" w:date="2020-02-12T18:13:13.012Z" w:id="605283792">
        <w:r w:rsidRPr="5B233877" w:rsidDel="00CC79A1">
          <w:rPr>
            <w:lang w:val="es-ES"/>
          </w:rPr>
          <w:delText>crimen</w:delText>
        </w:r>
      </w:del>
      <w:ins w:author="Estevez-Soto, Patricio" w:date="2020-02-12T18:13:15.199Z" w:id="20460450">
        <w:r w:rsidRPr="5B233877" w:rsidR="2E9F2957">
          <w:rPr>
            <w:lang w:val="es-ES"/>
          </w:rPr>
          <w:t>delito</w:t>
        </w:r>
      </w:ins>
      <w:r w:rsidRPr="5B233877" w:rsidR="00CC79A1">
        <w:rPr>
          <w:lang w:val="es-ES"/>
        </w:rPr>
        <w:t xml:space="preserve">. La evidencia muestra que hay un </w:t>
      </w:r>
      <w:del w:author="Estevez-Soto, Patricio" w:date="2020-02-12T18:14:11.942Z" w:id="515081720">
        <w:r w:rsidRPr="5B233877" w:rsidDel="00CC79A1">
          <w:rPr>
            <w:lang w:val="es-ES"/>
          </w:rPr>
          <w:delText xml:space="preserve">pequeño </w:delText>
        </w:r>
      </w:del>
      <w:r w:rsidRPr="5B233877" w:rsidR="00CC79A1">
        <w:rPr>
          <w:lang w:val="es-ES"/>
        </w:rPr>
        <w:t>efecto estadísticamente significativo</w:t>
      </w:r>
      <w:ins w:author="Estevez-Soto, Patricio" w:date="2020-02-12T18:15:59.848Z" w:id="405192079">
        <w:r w:rsidRPr="5B233877" w:rsidR="011DB8B9">
          <w:rPr>
            <w:lang w:val="es-ES"/>
          </w:rPr>
          <w:t xml:space="preserve"> de redu</w:t>
        </w:r>
      </w:ins>
      <w:ins w:author="Estevez-Soto, Patricio" w:date="2020-02-12T18:16:43.978Z" w:id="277353690">
        <w:r w:rsidRPr="5B233877" w:rsidR="011DB8B9">
          <w:rPr>
            <w:lang w:val="es-ES"/>
          </w:rPr>
          <w:t>cciones modestas en la incidencia delictiva asocia</w:t>
        </w:r>
      </w:ins>
      <w:ins w:author="Estevez-Soto, Patricio" w:date="2020-02-13T12:43:32.747Z" w:id="2119549373">
        <w:r w:rsidRPr="5B233877" w:rsidR="386C5440">
          <w:rPr>
            <w:lang w:val="es-ES"/>
          </w:rPr>
          <w:t>do</w:t>
        </w:r>
      </w:ins>
      <w:ins w:author="Estevez-Soto, Patricio" w:date="2020-02-12T18:16:43.978Z" w:id="146456993">
        <w:r w:rsidRPr="5B233877" w:rsidR="011DB8B9">
          <w:rPr>
            <w:lang w:val="es-ES"/>
          </w:rPr>
          <w:t xml:space="preserve"> al </w:t>
        </w:r>
        <w:r w:rsidRPr="5B233877" w:rsidR="011DB8B9">
          <w:rPr>
            <w:lang w:val="es-ES"/>
          </w:rPr>
          <w:t>policiamiento</w:t>
        </w:r>
        <w:r w:rsidRPr="5B233877" w:rsidR="011DB8B9">
          <w:rPr>
            <w:lang w:val="es-ES"/>
          </w:rPr>
          <w:t xml:space="preserve"> de puntos calientes.</w:t>
        </w:r>
      </w:ins>
      <w:del w:author="Estevez-Soto, Patricio" w:date="2020-02-12T18:16:46.516Z" w:id="1362217635">
        <w:r w:rsidRPr="5B233877" w:rsidDel="00CC79A1">
          <w:rPr>
            <w:lang w:val="es-ES"/>
          </w:rPr>
          <w:delText>, lo que sugiere que la vigilancia de los puntos calientes conduce a la reducción de crimen.</w:delText>
        </w:r>
      </w:del>
    </w:p>
    <w:p w:rsidRPr="007F458C" w:rsidR="00CC79A1" w:rsidP="00CC79A1" w:rsidRDefault="00CC79A1" w14:paraId="15459F63" w14:textId="4CA76CBA">
      <w:pPr>
        <w:rPr>
          <w:lang w:val="es-ES"/>
        </w:rPr>
      </w:pPr>
      <w:r w:rsidRPr="6CF0DDDA" w:rsidR="00CC79A1">
        <w:rPr>
          <w:lang w:val="es-ES"/>
        </w:rPr>
        <w:t>Las evaluaciones no han encontrado evidencia de desplazamiento</w:t>
      </w:r>
      <w:ins w:author="Estevez-Soto, Patricio" w:date="2020-02-12T18:22:59.704Z" w:id="1827724762">
        <w:r w:rsidRPr="6CF0DDDA" w:rsidR="4E615FC3">
          <w:rPr>
            <w:lang w:val="es-ES"/>
          </w:rPr>
          <w:t xml:space="preserve"> en res</w:t>
        </w:r>
      </w:ins>
      <w:ins w:author="Estevez-Soto, Patricio" w:date="2020-02-12T18:23:05.497Z" w:id="1549155726">
        <w:r w:rsidRPr="6CF0DDDA" w:rsidR="4E615FC3">
          <w:rPr>
            <w:lang w:val="es-ES"/>
          </w:rPr>
          <w:t>puesta a la intervención</w:t>
        </w:r>
      </w:ins>
      <w:r w:rsidRPr="6CF0DDDA" w:rsidR="00CC79A1">
        <w:rPr>
          <w:lang w:val="es-ES"/>
        </w:rPr>
        <w:t xml:space="preserve"> (</w:t>
      </w:r>
      <w:ins w:author="Estevez-Soto, Patricio" w:date="2020-02-12T18:23:12.839Z" w:id="1707932759">
        <w:r w:rsidRPr="6CF0DDDA" w:rsidR="0C92C0DE">
          <w:rPr>
            <w:lang w:val="es-ES"/>
          </w:rPr>
          <w:t>es decir, que el</w:t>
        </w:r>
      </w:ins>
      <w:del w:author="Estevez-Soto, Patricio" w:date="2020-02-12T18:23:15.201Z" w:id="1222866092">
        <w:r w:rsidRPr="6CF0DDDA" w:rsidDel="00CC79A1">
          <w:rPr>
            <w:lang w:val="es-ES"/>
          </w:rPr>
          <w:delText>crimen</w:delText>
        </w:r>
      </w:del>
      <w:ins w:author="Estevez-Soto, Patricio" w:date="2020-02-12T18:23:16.001Z" w:id="854265123">
        <w:r w:rsidRPr="6CF0DDDA" w:rsidR="3882CA65">
          <w:rPr>
            <w:lang w:val="es-ES"/>
          </w:rPr>
          <w:t xml:space="preserve"> delito</w:t>
        </w:r>
      </w:ins>
      <w:r w:rsidRPr="6CF0DDDA" w:rsidR="00CC79A1">
        <w:rPr>
          <w:lang w:val="es-ES"/>
        </w:rPr>
        <w:t xml:space="preserve"> </w:t>
      </w:r>
      <w:r w:rsidRPr="6CF0DDDA" w:rsidR="00917ECC">
        <w:rPr>
          <w:lang w:val="es-ES"/>
        </w:rPr>
        <w:t>y</w:t>
      </w:r>
      <w:ins w:author="Estevez-Soto, Patricio" w:date="2020-02-12T18:23:21.246Z" w:id="1546295956">
        <w:r w:rsidRPr="6CF0DDDA" w:rsidR="4F2C0BDB">
          <w:rPr>
            <w:lang w:val="es-ES"/>
          </w:rPr>
          <w:t xml:space="preserve"> el</w:t>
        </w:r>
      </w:ins>
      <w:r w:rsidRPr="6CF0DDDA" w:rsidR="00917ECC">
        <w:rPr>
          <w:lang w:val="es-ES"/>
        </w:rPr>
        <w:t xml:space="preserve"> desorden </w:t>
      </w:r>
      <w:ins w:author="Estevez-Soto, Patricio" w:date="2020-02-13T12:44:39.158Z" w:id="1165731346">
        <w:r w:rsidRPr="6CF0DDDA" w:rsidR="15C52C93">
          <w:rPr>
            <w:lang w:val="es-ES"/>
          </w:rPr>
          <w:t>no se ha</w:t>
        </w:r>
      </w:ins>
      <w:del w:author="Estevez-Soto, Patricio" w:date="2020-02-12T18:23:24.409Z" w:id="522681659">
        <w:r w:rsidRPr="6CF0DDDA" w:rsidDel="00CC79A1">
          <w:rPr>
            <w:lang w:val="es-ES"/>
          </w:rPr>
          <w:delText xml:space="preserve">que </w:delText>
        </w:r>
      </w:del>
      <w:del w:author="Estevez-Soto, Patricio" w:date="2020-02-13T12:45:19.761Z" w:id="1751201563">
        <w:r w:rsidRPr="6CF0DDDA" w:rsidDel="00CC79A1">
          <w:rPr>
            <w:lang w:val="es-ES"/>
          </w:rPr>
          <w:delText>se</w:delText>
        </w:r>
      </w:del>
      <w:r w:rsidRPr="6CF0DDDA" w:rsidR="00CC79A1">
        <w:rPr>
          <w:lang w:val="es-ES"/>
        </w:rPr>
        <w:t xml:space="preserve"> despla</w:t>
      </w:r>
      <w:ins w:author="Estevez-Soto, Patricio" w:date="2020-02-13T12:44:47.524Z" w:id="1519762360">
        <w:r w:rsidRPr="6CF0DDDA" w:rsidR="25423B15">
          <w:rPr>
            <w:lang w:val="es-ES"/>
          </w:rPr>
          <w:t>zado</w:t>
        </w:r>
      </w:ins>
      <w:del w:author="Estevez-Soto, Patricio" w:date="2020-02-12T18:23:26.811Z" w:id="1392829695">
        <w:r w:rsidRPr="6CF0DDDA" w:rsidDel="00CC79A1">
          <w:rPr>
            <w:lang w:val="es-ES"/>
          </w:rPr>
          <w:delText>z</w:delText>
        </w:r>
        <w:r w:rsidRPr="6CF0DDDA" w:rsidDel="00CC79A1">
          <w:rPr>
            <w:lang w:val="es-ES"/>
          </w:rPr>
          <w:delText>a</w:delText>
        </w:r>
      </w:del>
      <w:r w:rsidRPr="6CF0DDDA" w:rsidR="00CC79A1">
        <w:rPr>
          <w:lang w:val="es-ES"/>
        </w:rPr>
        <w:t xml:space="preserve"> a áreas vecinas), pero han encontrado un </w:t>
      </w:r>
      <w:r w:rsidRPr="6CF0DDDA" w:rsidR="00CC79A1">
        <w:rPr>
          <w:lang w:val="es-ES"/>
        </w:rPr>
        <w:t>efecto</w:t>
      </w:r>
      <w:ins w:author="Estevez-Soto, Patricio" w:date="2020-02-12T18:24:24.16Z" w:id="1929580151">
        <w:r w:rsidRPr="6CF0DDDA" w:rsidR="4E7827EC">
          <w:rPr>
            <w:lang w:val="es-ES"/>
          </w:rPr>
          <w:t xml:space="preserve"> moderado y</w:t>
        </w:r>
      </w:ins>
      <w:ins w:author="Estevez-Soto, Patricio" w:date="2020-02-12T18:19:43.586Z" w:id="2069959605">
        <w:r w:rsidRPr="6CF0DDDA" w:rsidR="582B66C3">
          <w:rPr>
            <w:lang w:val="es-ES"/>
          </w:rPr>
          <w:t xml:space="preserve"> estadísticamente significativo</w:t>
        </w:r>
      </w:ins>
      <w:r w:rsidRPr="6CF0DDDA" w:rsidR="00CC79A1">
        <w:rPr>
          <w:lang w:val="es-ES"/>
        </w:rPr>
        <w:t xml:space="preserve"> de</w:t>
      </w:r>
      <w:r w:rsidRPr="6CF0DDDA" w:rsidR="00CC79A1">
        <w:rPr>
          <w:lang w:val="es-ES"/>
        </w:rPr>
        <w:t xml:space="preserve"> difusión beneficios</w:t>
      </w:r>
      <w:ins w:author="Estevez-Soto, Patricio" w:date="2020-02-12T18:20:53.429Z" w:id="1608956062">
        <w:r w:rsidRPr="6CF0DDDA" w:rsidR="331C7903">
          <w:rPr>
            <w:lang w:val="es-ES"/>
          </w:rPr>
          <w:t xml:space="preserve"> </w:t>
        </w:r>
      </w:ins>
      <w:ins w:author="Estevez-Soto, Patricio" w:date="2020-02-12T18:24:36.011Z" w:id="238605683">
        <w:r w:rsidRPr="6CF0DDDA" w:rsidR="2EE46726">
          <w:rPr>
            <w:lang w:val="es-ES"/>
          </w:rPr>
          <w:t>(es decir, que la incidencia delictiv</w:t>
        </w:r>
      </w:ins>
      <w:ins w:author="Estevez-Soto, Patricio" w:date="2020-02-12T18:25:38.633Z" w:id="143684758">
        <w:r w:rsidRPr="6CF0DDDA" w:rsidR="724F9D7C">
          <w:rPr>
            <w:lang w:val="es-ES"/>
          </w:rPr>
          <w:t>a</w:t>
        </w:r>
      </w:ins>
      <w:ins w:author="Estevez-Soto, Patricio" w:date="2020-02-12T18:24:36.011Z" w:id="1809347055">
        <w:r w:rsidRPr="6CF0DDDA" w:rsidR="2EE46726">
          <w:rPr>
            <w:lang w:val="es-ES"/>
          </w:rPr>
          <w:t xml:space="preserve"> </w:t>
        </w:r>
      </w:ins>
      <w:ins w:author="Estevez-Soto, Patricio" w:date="2020-02-12T18:26:14.052Z" w:id="1582711845">
        <w:r w:rsidRPr="6CF0DDDA" w:rsidR="46749B5F">
          <w:rPr>
            <w:lang w:val="es-ES"/>
          </w:rPr>
          <w:t xml:space="preserve">también </w:t>
        </w:r>
      </w:ins>
      <w:ins w:author="Estevez-Soto, Patricio" w:date="2020-02-12T18:24:36.011Z" w:id="1095715895">
        <w:r w:rsidRPr="6CF0DDDA" w:rsidR="2EE46726">
          <w:rPr>
            <w:lang w:val="es-ES"/>
          </w:rPr>
          <w:t xml:space="preserve">se ha reducido en </w:t>
        </w:r>
      </w:ins>
      <w:ins w:author="Estevez-Soto, Patricio" w:date="2020-02-12T18:25:15.435Z" w:id="1187639356">
        <w:r w:rsidRPr="6CF0DDDA" w:rsidR="2EE46726">
          <w:rPr>
            <w:lang w:val="es-ES"/>
          </w:rPr>
          <w:t xml:space="preserve">áreas </w:t>
        </w:r>
      </w:ins>
      <w:ins w:author="Estevez-Soto, Patricio" w:date="2020-02-12T18:26:06.807Z" w:id="95835791">
        <w:r w:rsidRPr="6CF0DDDA" w:rsidR="5A233876">
          <w:rPr>
            <w:lang w:val="es-ES"/>
          </w:rPr>
          <w:t xml:space="preserve">contiguas </w:t>
        </w:r>
      </w:ins>
      <w:ins w:author="Estevez-Soto, Patricio" w:date="2020-02-12T18:25:15.435Z" w:id="1193351853">
        <w:r w:rsidRPr="6CF0DDDA" w:rsidR="2EE46726">
          <w:rPr>
            <w:lang w:val="es-ES"/>
          </w:rPr>
          <w:t>a donde ocurr</w:t>
        </w:r>
        <w:r w:rsidRPr="6CF0DDDA" w:rsidR="12FBF72B">
          <w:rPr>
            <w:lang w:val="es-ES"/>
          </w:rPr>
          <w:t>ió</w:t>
        </w:r>
        <w:r w:rsidRPr="6CF0DDDA" w:rsidR="2EE46726">
          <w:rPr>
            <w:lang w:val="es-ES"/>
          </w:rPr>
          <w:t xml:space="preserve"> la intervención</w:t>
        </w:r>
      </w:ins>
      <w:ins w:author="Estevez-Soto, Patricio" w:date="2020-02-12T18:24:36.011Z" w:id="200327634">
        <w:r w:rsidRPr="6CF0DDDA" w:rsidR="2EE46726">
          <w:rPr>
            <w:lang w:val="es-ES"/>
          </w:rPr>
          <w:t>)</w:t>
        </w:r>
      </w:ins>
      <w:del w:author="Estevez-Soto, Patricio" w:date="2020-02-12T18:20:13.354Z" w:id="1909341779">
        <w:r w:rsidRPr="6CF0DDDA" w:rsidDel="00CC79A1">
          <w:rPr>
            <w:lang w:val="es-ES"/>
          </w:rPr>
          <w:delText xml:space="preserve"> y estadísticamente significativo</w:delText>
        </w:r>
      </w:del>
      <w:del w:author="Estevez-Soto, Patricio" w:date="2020-02-12T18:26:23.431Z" w:id="1593802728">
        <w:r w:rsidRPr="6CF0DDDA" w:rsidDel="00CC79A1">
          <w:rPr>
            <w:lang w:val="es-ES"/>
          </w:rPr>
          <w:delText xml:space="preserve">. </w:delText>
        </w:r>
        <w:r w:rsidRPr="6CF0DDDA" w:rsidDel="00CC79A1">
          <w:rPr>
            <w:lang w:val="es-ES"/>
          </w:rPr>
          <w:delText>Esto</w:delText>
        </w:r>
        <w:r w:rsidRPr="6CF0DDDA" w:rsidDel="00CC79A1">
          <w:rPr>
            <w:lang w:val="es-ES"/>
          </w:rPr>
          <w:delText xml:space="preserve"> implica una reducción del crimen y </w:delText>
        </w:r>
        <w:r w:rsidRPr="6CF0DDDA" w:rsidDel="00CC79A1">
          <w:rPr>
            <w:lang w:val="es-ES"/>
          </w:rPr>
          <w:delText xml:space="preserve">el </w:delText>
        </w:r>
        <w:r w:rsidRPr="6CF0DDDA" w:rsidDel="00CC79A1">
          <w:rPr>
            <w:lang w:val="es-ES"/>
          </w:rPr>
          <w:delText>desorden en áreas vecinas, así como en los puntos calientes</w:delText>
        </w:r>
        <w:r w:rsidRPr="6CF0DDDA" w:rsidDel="00CC79A1">
          <w:rPr>
            <w:lang w:val="es-ES"/>
          </w:rPr>
          <w:delText xml:space="preserve"> mismos</w:delText>
        </w:r>
        <w:r w:rsidRPr="6CF0DDDA" w:rsidDel="00CC79A1">
          <w:rPr>
            <w:lang w:val="es-ES"/>
          </w:rPr>
          <w:delText>.</w:delText>
        </w:r>
      </w:del>
    </w:p>
    <w:p w:rsidRPr="007F458C" w:rsidR="00CC79A1" w:rsidP="009868E2" w:rsidRDefault="00CC79A1" w14:paraId="1904DFF5" w14:textId="1051FFBE">
      <w:pPr>
        <w:rPr>
          <w:lang w:val="es-ES"/>
        </w:rPr>
      </w:pPr>
      <w:r w:rsidRPr="608FECB5" w:rsidR="00CC79A1">
        <w:rPr>
          <w:lang w:val="es-ES"/>
        </w:rPr>
        <w:t xml:space="preserve">La evidencia con respecto a estos resultados es </w:t>
      </w:r>
      <w:r w:rsidRPr="608FECB5" w:rsidR="003F3745">
        <w:rPr>
          <w:lang w:val="es-ES"/>
        </w:rPr>
        <w:t>robusta</w:t>
      </w:r>
      <w:r w:rsidRPr="608FECB5" w:rsidR="00CC79A1">
        <w:rPr>
          <w:lang w:val="es-ES"/>
        </w:rPr>
        <w:t xml:space="preserve">. Las evaluaciones de </w:t>
      </w:r>
      <w:r w:rsidRPr="608FECB5" w:rsidR="00917ECC">
        <w:rPr>
          <w:lang w:val="es-ES"/>
        </w:rPr>
        <w:t xml:space="preserve">los programas de </w:t>
      </w:r>
      <w:proofErr w:type="spellStart"/>
      <w:r w:rsidRPr="608FECB5" w:rsidR="00917ECC">
        <w:rPr>
          <w:lang w:val="es-ES"/>
        </w:rPr>
        <w:t>policiamiento</w:t>
      </w:r>
      <w:proofErr w:type="spellEnd"/>
      <w:r w:rsidRPr="608FECB5" w:rsidR="00917ECC">
        <w:rPr>
          <w:lang w:val="es-ES"/>
        </w:rPr>
        <w:t xml:space="preserve"> </w:t>
      </w:r>
      <w:r w:rsidRPr="608FECB5" w:rsidR="00CC79A1">
        <w:rPr>
          <w:lang w:val="es-ES"/>
        </w:rPr>
        <w:t xml:space="preserve">de </w:t>
      </w:r>
      <w:del w:author="Estevez-Soto, Patricio" w:date="2020-02-12T18:26:38.045Z" w:id="44681987">
        <w:r w:rsidRPr="608FECB5" w:rsidDel="00CC79A1">
          <w:rPr>
            <w:lang w:val="es-ES"/>
          </w:rPr>
          <w:delText xml:space="preserve">los </w:delText>
        </w:r>
      </w:del>
      <w:r w:rsidRPr="608FECB5" w:rsidR="00CC79A1">
        <w:rPr>
          <w:lang w:val="es-ES"/>
        </w:rPr>
        <w:t>puntos calientes han sido bien diseñadas y se han utilizado</w:t>
      </w:r>
      <w:ins w:author="Estevez-Soto, Patricio" w:date="2020-02-12T18:26:55.5Z" w:id="1171004805">
        <w:r w:rsidRPr="608FECB5" w:rsidR="4CFCB7C7">
          <w:rPr>
            <w:lang w:val="es-ES"/>
          </w:rPr>
          <w:t xml:space="preserve"> los</w:t>
        </w:r>
      </w:ins>
      <w:r w:rsidRPr="608FECB5" w:rsidR="00CC79A1">
        <w:rPr>
          <w:lang w:val="es-ES"/>
        </w:rPr>
        <w:t xml:space="preserve"> métodos estadísticos apropiados </w:t>
      </w:r>
      <w:del w:author="Estevez-Soto, Patricio" w:date="2020-02-12T18:26:59.185Z" w:id="1956740186">
        <w:r w:rsidRPr="608FECB5" w:rsidDel="00CC79A1">
          <w:rPr>
            <w:lang w:val="es-ES"/>
          </w:rPr>
          <w:delText xml:space="preserve">en </w:delText>
        </w:r>
      </w:del>
      <w:ins w:author="Estevez-Soto, Patricio" w:date="2020-02-12T18:26:59.536Z" w:id="581773013">
        <w:r w:rsidRPr="608FECB5" w:rsidR="240A8F08">
          <w:rPr>
            <w:lang w:val="es-ES"/>
          </w:rPr>
          <w:t>para</w:t>
        </w:r>
      </w:ins>
      <w:ins w:author="Estevez-Soto, Patricio" w:date="2020-02-12T18:27:00.377Z" w:id="773242694">
        <w:r w:rsidRPr="608FECB5" w:rsidR="240A8F08">
          <w:rPr>
            <w:lang w:val="es-ES"/>
          </w:rPr>
          <w:t xml:space="preserve"> </w:t>
        </w:r>
      </w:ins>
      <w:r w:rsidRPr="608FECB5" w:rsidR="00CC79A1">
        <w:rPr>
          <w:lang w:val="es-ES"/>
        </w:rPr>
        <w:t>el análisis de lo</w:t>
      </w:r>
      <w:r w:rsidRPr="608FECB5" w:rsidR="00917ECC">
        <w:rPr>
          <w:lang w:val="es-ES"/>
        </w:rPr>
        <w:t xml:space="preserve">s resultados de </w:t>
      </w:r>
      <w:ins w:author="Estevez-Soto, Patricio" w:date="2020-02-12T18:27:15.798Z" w:id="1674793050">
        <w:r w:rsidRPr="608FECB5" w:rsidR="3F59C140">
          <w:rPr>
            <w:lang w:val="es-ES"/>
          </w:rPr>
          <w:t>la intervención</w:t>
        </w:r>
      </w:ins>
      <w:del w:author="Estevez-Soto, Patricio" w:date="2020-02-12T18:27:17.799Z" w:id="1061352956">
        <w:r w:rsidRPr="608FECB5" w:rsidDel="00917ECC">
          <w:rPr>
            <w:lang w:val="es-ES"/>
          </w:rPr>
          <w:delText>esta estrategia</w:delText>
        </w:r>
      </w:del>
      <w:r w:rsidRPr="608FECB5" w:rsidR="00CC79A1">
        <w:rPr>
          <w:lang w:val="es-ES"/>
        </w:rPr>
        <w:t>.</w:t>
      </w:r>
    </w:p>
    <w:p w:rsidRPr="007F458C" w:rsidR="00CC79A1" w:rsidP="49332AD8" w:rsidRDefault="00CC79A1" w14:paraId="723B46F4" w14:textId="68808F60">
      <w:pPr>
        <w:pStyle w:val="ListParagraph"/>
        <w:numPr>
          <w:ilvl w:val="0"/>
          <w:numId w:val="1"/>
        </w:numPr>
        <w:rPr>
          <w:rFonts w:ascii="Calibri" w:hAnsi="Calibri" w:eastAsia="Calibri" w:cs="Calibri" w:asciiTheme="minorAscii" w:hAnsiTheme="minorAscii" w:eastAsiaTheme="minorAscii" w:cstheme="minorAscii"/>
          <w:b w:val="1"/>
          <w:bCs w:val="1"/>
          <w:sz w:val="22"/>
          <w:szCs w:val="22"/>
          <w:lang w:val="es-ES"/>
        </w:rPr>
      </w:pPr>
      <w:r w:rsidRPr="49332AD8" w:rsidR="00CC79A1">
        <w:rPr>
          <w:b w:val="1"/>
          <w:bCs w:val="1"/>
          <w:lang w:val="es-ES"/>
        </w:rPr>
        <w:t>Cómo funciona</w:t>
      </w:r>
    </w:p>
    <w:p w:rsidRPr="007F458C" w:rsidR="00CC79A1" w:rsidP="00CC79A1" w:rsidRDefault="00917ECC" w14:paraId="5C2BCB08" w14:textId="0E431D0E">
      <w:pPr>
        <w:rPr>
          <w:lang w:val="es-ES"/>
        </w:rPr>
      </w:pPr>
      <w:del w:author="Estevez-Soto, Patricio" w:date="2020-02-13T11:46:20.37Z" w:id="1445640066">
        <w:r w:rsidRPr="29E0D4C9" w:rsidDel="00917ECC">
          <w:rPr>
            <w:lang w:val="es-ES"/>
          </w:rPr>
          <w:delText>Con esta</w:delText>
        </w:r>
      </w:del>
      <w:ins w:author="Estevez-Soto, Patricio" w:date="2020-02-13T11:46:21.613Z" w:id="1259855522">
        <w:r w:rsidRPr="29E0D4C9" w:rsidR="00269023">
          <w:rPr>
            <w:lang w:val="es-ES"/>
          </w:rPr>
          <w:t>La</w:t>
        </w:r>
      </w:ins>
      <w:r w:rsidRPr="29E0D4C9" w:rsidR="00917ECC">
        <w:rPr>
          <w:lang w:val="es-ES"/>
        </w:rPr>
        <w:t xml:space="preserve"> estrategia</w:t>
      </w:r>
      <w:del w:author="Estevez-Soto, Patricio" w:date="2020-02-13T11:46:24.464Z" w:id="1779753032">
        <w:r w:rsidRPr="29E0D4C9" w:rsidDel="00917ECC">
          <w:rPr>
            <w:lang w:val="es-ES"/>
          </w:rPr>
          <w:delText>, se</w:delText>
        </w:r>
      </w:del>
      <w:r w:rsidRPr="29E0D4C9" w:rsidR="00917ECC">
        <w:rPr>
          <w:lang w:val="es-ES"/>
        </w:rPr>
        <w:t xml:space="preserve"> asume</w:t>
      </w:r>
      <w:r w:rsidRPr="29E0D4C9" w:rsidR="00CC79A1">
        <w:rPr>
          <w:lang w:val="es-ES"/>
        </w:rPr>
        <w:t xml:space="preserve"> que </w:t>
      </w:r>
      <w:ins w:author="Estevez-Soto, Patricio" w:date="2020-02-13T11:46:50.856Z" w:id="46969086">
        <w:r w:rsidRPr="29E0D4C9" w:rsidR="29545C80">
          <w:rPr>
            <w:lang w:val="es-ES"/>
          </w:rPr>
          <w:t>la incidencia delictiva</w:t>
        </w:r>
      </w:ins>
      <w:del w:author="Estevez-Soto, Patricio" w:date="2020-02-13T11:46:46.482Z" w:id="2024114147">
        <w:r w:rsidRPr="29E0D4C9" w:rsidDel="00917ECC">
          <w:rPr>
            <w:lang w:val="es-ES"/>
          </w:rPr>
          <w:delText xml:space="preserve">el crimen </w:delText>
        </w:r>
      </w:del>
      <w:ins w:author="Estevez-Soto, Patricio" w:date="2020-02-13T12:46:16.645Z" w:id="143410128">
        <w:r w:rsidRPr="29E0D4C9" w:rsidR="1D2A8BEA">
          <w:rPr>
            <w:lang w:val="es-ES"/>
          </w:rPr>
          <w:t xml:space="preserve"> </w:t>
        </w:r>
      </w:ins>
      <w:r w:rsidRPr="29E0D4C9" w:rsidR="00CC79A1">
        <w:rPr>
          <w:lang w:val="es-ES"/>
        </w:rPr>
        <w:t xml:space="preserve">se puede reducir de manera más eficiente al </w:t>
      </w:r>
      <w:del w:author="Estevez-Soto, Patricio" w:date="2020-02-13T11:46:54.6Z" w:id="1394802594">
        <w:r w:rsidRPr="29E0D4C9" w:rsidDel="00917ECC">
          <w:rPr>
            <w:lang w:val="es-ES"/>
          </w:rPr>
          <w:delText>centralizar</w:delText>
        </w:r>
        <w:r w:rsidRPr="29E0D4C9" w:rsidDel="00917ECC">
          <w:rPr>
            <w:lang w:val="es-ES"/>
          </w:rPr>
          <w:delText xml:space="preserve"> </w:delText>
        </w:r>
      </w:del>
      <w:ins w:author="Estevez-Soto, Patricio" w:date="2020-02-13T11:46:58.04Z" w:id="1459192778">
        <w:r w:rsidRPr="29E0D4C9" w:rsidR="768337C5">
          <w:rPr>
            <w:lang w:val="es-ES"/>
          </w:rPr>
          <w:t xml:space="preserve">focalizar </w:t>
        </w:r>
      </w:ins>
      <w:r w:rsidRPr="29E0D4C9" w:rsidR="00CC79A1">
        <w:rPr>
          <w:lang w:val="es-ES"/>
        </w:rPr>
        <w:t xml:space="preserve">recursos y actividades en los lugares donde el crimen </w:t>
      </w:r>
      <w:r w:rsidRPr="29E0D4C9" w:rsidR="00917ECC">
        <w:rPr>
          <w:lang w:val="es-ES"/>
        </w:rPr>
        <w:t>est</w:t>
      </w:r>
      <w:ins w:author="Estevez-Soto, Patricio" w:date="2020-02-13T11:47:50.661Z" w:id="567364681">
        <w:r w:rsidRPr="29E0D4C9" w:rsidR="396DF09B">
          <w:rPr>
            <w:lang w:val="es-ES"/>
          </w:rPr>
          <w:t>á</w:t>
        </w:r>
      </w:ins>
      <w:del w:author="Estevez-Soto, Patricio" w:date="2020-02-13T11:47:49.61Z" w:id="1135303059">
        <w:r w:rsidRPr="29E0D4C9" w:rsidDel="00917ECC">
          <w:rPr>
            <w:lang w:val="es-ES"/>
          </w:rPr>
          <w:delText>a</w:delText>
        </w:r>
      </w:del>
      <w:r w:rsidRPr="29E0D4C9" w:rsidR="00917ECC">
        <w:rPr>
          <w:lang w:val="es-ES"/>
        </w:rPr>
        <w:t xml:space="preserve"> </w:t>
      </w:r>
      <w:proofErr w:type="spellStart"/>
      <w:r w:rsidRPr="29E0D4C9" w:rsidR="00917ECC">
        <w:rPr>
          <w:lang w:val="es-ES"/>
        </w:rPr>
        <w:t>m</w:t>
      </w:r>
      <w:ins w:author="Estevez-Soto, Patricio" w:date="2020-02-13T11:47:06.043Z" w:id="1145695559">
        <w:r w:rsidRPr="29E0D4C9" w:rsidR="554944ED">
          <w:rPr>
            <w:lang w:val="es-ES"/>
          </w:rPr>
          <w:t>á</w:t>
        </w:r>
      </w:ins>
      <w:del w:author="Estevez-Soto, Patricio" w:date="2020-02-13T11:47:04.597Z" w:id="430550666">
        <w:r w:rsidRPr="29E0D4C9" w:rsidDel="00917ECC">
          <w:rPr>
            <w:lang w:val="es-ES"/>
          </w:rPr>
          <w:delText>a</w:delText>
        </w:r>
      </w:del>
      <w:r w:rsidRPr="29E0D4C9" w:rsidR="00917ECC">
        <w:rPr>
          <w:lang w:val="es-ES"/>
        </w:rPr>
        <w:t>s concentrado</w:t>
      </w:r>
      <w:r w:rsidRPr="29E0D4C9" w:rsidR="00CC79A1">
        <w:rPr>
          <w:lang w:val="es-ES"/>
        </w:rPr>
        <w:t>. La</w:t>
      </w:r>
      <w:ins w:author="Estevez-Soto, Patricio" w:date="2020-02-13T11:49:38.937Z" w:id="283143818">
        <w:r w:rsidRPr="29E0D4C9" w:rsidR="14C2B8F4">
          <w:rPr>
            <w:lang w:val="es-ES"/>
          </w:rPr>
          <w:t xml:space="preserve"> policía puede prevenir el delito al</w:t>
        </w:r>
      </w:ins>
      <w:del w:author="Estevez-Soto, Patricio" w:date="2020-02-13T11:49:37.315Z" w:id="57005989">
        <w:r w:rsidRPr="29E0D4C9" w:rsidDel="00917ECC">
          <w:rPr>
            <w:lang w:val="es-ES"/>
          </w:rPr>
          <w:delText xml:space="preserve"> </w:delText>
        </w:r>
        <w:r w:rsidRPr="29E0D4C9" w:rsidDel="00917ECC">
          <w:rPr>
            <w:lang w:val="es-ES"/>
          </w:rPr>
          <w:delText>estrategia</w:delText>
        </w:r>
        <w:r w:rsidRPr="29E0D4C9" w:rsidDel="00917ECC">
          <w:rPr>
            <w:lang w:val="es-ES"/>
          </w:rPr>
          <w:delText xml:space="preserve"> busca</w:delText>
        </w:r>
      </w:del>
      <w:r w:rsidRPr="29E0D4C9" w:rsidR="00CC79A1">
        <w:rPr>
          <w:lang w:val="es-ES"/>
        </w:rPr>
        <w:t xml:space="preserve"> evitar que las víctimas y los delincuentes </w:t>
      </w:r>
      <w:del w:author="Estevez-Soto, Patricio" w:date="2020-02-13T11:49:45.696Z" w:id="1250726954">
        <w:r w:rsidRPr="29E0D4C9" w:rsidDel="00917ECC">
          <w:rPr>
            <w:lang w:val="es-ES"/>
          </w:rPr>
          <w:delText>estén</w:delText>
        </w:r>
        <w:r w:rsidRPr="29E0D4C9" w:rsidDel="00917ECC">
          <w:rPr>
            <w:lang w:val="es-ES"/>
          </w:rPr>
          <w:delText xml:space="preserve"> </w:delText>
        </w:r>
      </w:del>
      <w:ins w:author="Estevez-Soto, Patricio" w:date="2020-02-13T11:49:47.649Z" w:id="577641008">
        <w:r w:rsidRPr="29E0D4C9" w:rsidR="26D95BA3">
          <w:rPr>
            <w:lang w:val="es-ES"/>
          </w:rPr>
          <w:t xml:space="preserve">se encuentren </w:t>
        </w:r>
      </w:ins>
      <w:r w:rsidRPr="29E0D4C9" w:rsidR="00CC79A1">
        <w:rPr>
          <w:lang w:val="es-ES"/>
        </w:rPr>
        <w:t xml:space="preserve">en el mismo lugar </w:t>
      </w:r>
      <w:r w:rsidRPr="29E0D4C9" w:rsidR="003F3745">
        <w:rPr>
          <w:lang w:val="es-ES"/>
        </w:rPr>
        <w:t xml:space="preserve">al </w:t>
      </w:r>
      <w:r w:rsidRPr="29E0D4C9" w:rsidR="00CC79A1">
        <w:rPr>
          <w:lang w:val="es-ES"/>
        </w:rPr>
        <w:t xml:space="preserve">mismo momento a </w:t>
      </w:r>
      <w:r w:rsidRPr="29E0D4C9" w:rsidR="00917ECC">
        <w:rPr>
          <w:lang w:val="es-ES"/>
        </w:rPr>
        <w:t>través</w:t>
      </w:r>
      <w:r w:rsidRPr="29E0D4C9" w:rsidR="00CC79A1">
        <w:rPr>
          <w:lang w:val="es-ES"/>
        </w:rPr>
        <w:t xml:space="preserve"> de la manipulación de las situaciones y </w:t>
      </w:r>
      <w:r w:rsidRPr="29E0D4C9" w:rsidR="00743DAE">
        <w:rPr>
          <w:lang w:val="es-ES"/>
        </w:rPr>
        <w:t xml:space="preserve">los </w:t>
      </w:r>
      <w:r w:rsidRPr="29E0D4C9" w:rsidR="00CC79A1">
        <w:rPr>
          <w:lang w:val="es-ES"/>
        </w:rPr>
        <w:t xml:space="preserve">entornos que dan lugar a </w:t>
      </w:r>
      <w:r w:rsidRPr="29E0D4C9" w:rsidR="00743DAE">
        <w:rPr>
          <w:lang w:val="es-ES"/>
        </w:rPr>
        <w:t xml:space="preserve">las </w:t>
      </w:r>
      <w:r w:rsidRPr="29E0D4C9" w:rsidR="00CC79A1">
        <w:rPr>
          <w:lang w:val="es-ES"/>
        </w:rPr>
        <w:t xml:space="preserve">oportunidades </w:t>
      </w:r>
      <w:del w:author="Estevez-Soto, Patricio" w:date="2020-02-13T11:48:38.299Z" w:id="623700842">
        <w:r w:rsidRPr="29E0D4C9" w:rsidDel="00917ECC">
          <w:rPr>
            <w:lang w:val="es-ES"/>
          </w:rPr>
          <w:delText>criminales</w:delText>
        </w:r>
      </w:del>
      <w:ins w:author="Estevez-Soto, Patricio" w:date="2020-02-13T11:48:40.096Z" w:id="781825963">
        <w:r w:rsidRPr="29E0D4C9" w:rsidR="6A7B9B45">
          <w:rPr>
            <w:lang w:val="es-ES"/>
          </w:rPr>
          <w:t>delictivas</w:t>
        </w:r>
      </w:ins>
      <w:r w:rsidRPr="29E0D4C9" w:rsidR="00743DAE">
        <w:rPr>
          <w:lang w:val="es-ES"/>
        </w:rPr>
        <w:t>.</w:t>
      </w:r>
      <w:del w:author="Estevez-Soto, Patricio" w:date="2020-02-13T11:49:59.105Z" w:id="773558488">
        <w:r w:rsidRPr="29E0D4C9" w:rsidDel="00917ECC">
          <w:rPr>
            <w:lang w:val="es-ES"/>
          </w:rPr>
          <w:delText xml:space="preserve"> En </w:delText>
        </w:r>
        <w:r w:rsidRPr="29E0D4C9" w:rsidDel="00917ECC">
          <w:rPr>
            <w:lang w:val="es-ES"/>
          </w:rPr>
          <w:delText>estas</w:delText>
        </w:r>
        <w:r w:rsidRPr="29E0D4C9" w:rsidDel="00917ECC">
          <w:rPr>
            <w:lang w:val="es-ES"/>
          </w:rPr>
          <w:delText xml:space="preserve"> </w:delText>
        </w:r>
        <w:r w:rsidRPr="29E0D4C9" w:rsidDel="00917ECC">
          <w:rPr>
            <w:lang w:val="es-ES"/>
          </w:rPr>
          <w:delText>circunstancias</w:delText>
        </w:r>
        <w:r w:rsidRPr="29E0D4C9" w:rsidDel="00917ECC">
          <w:rPr>
            <w:lang w:val="es-ES"/>
          </w:rPr>
          <w:delText>,</w:delText>
        </w:r>
        <w:r w:rsidRPr="29E0D4C9" w:rsidDel="00917ECC">
          <w:rPr>
            <w:lang w:val="es-ES"/>
          </w:rPr>
          <w:delText xml:space="preserve"> la policía puede reducir el crimen. </w:delText>
        </w:r>
      </w:del>
    </w:p>
    <w:p w:rsidRPr="007F458C" w:rsidR="00743DAE" w:rsidP="0F5ABFC5" w:rsidRDefault="00CC79A1" w14:paraId="2D87B948" w14:textId="4B2809A7">
      <w:pPr>
        <w:rPr>
          <w:lang w:val="es-ES"/>
        </w:rPr>
      </w:pPr>
      <w:r w:rsidRPr="608FECB5" w:rsidR="00CC79A1">
        <w:rPr>
          <w:lang w:val="es-ES"/>
        </w:rPr>
        <w:t xml:space="preserve">En particular, se considera que la presencia de la policía en los puntos </w:t>
      </w:r>
      <w:del w:author="Estevez-Soto, Patricio" w:date="2020-02-13T11:50:14.944Z" w:id="229763050">
        <w:r w:rsidRPr="608FECB5" w:rsidDel="00CC79A1">
          <w:rPr>
            <w:lang w:val="es-ES"/>
          </w:rPr>
          <w:delText xml:space="preserve">críticos </w:delText>
        </w:r>
      </w:del>
      <w:ins w:author="Estevez-Soto, Patricio" w:date="2020-02-13T11:50:17.074Z" w:id="956920129">
        <w:r w:rsidRPr="608FECB5" w:rsidR="32F8CA1B">
          <w:rPr>
            <w:lang w:val="es-ES"/>
          </w:rPr>
          <w:t xml:space="preserve">calientes </w:t>
        </w:r>
      </w:ins>
      <w:r w:rsidRPr="608FECB5" w:rsidR="00CC79A1">
        <w:rPr>
          <w:lang w:val="es-ES"/>
        </w:rPr>
        <w:t xml:space="preserve">aumenta la percepción </w:t>
      </w:r>
      <w:r w:rsidRPr="608FECB5" w:rsidR="00917ECC">
        <w:rPr>
          <w:lang w:val="es-ES"/>
        </w:rPr>
        <w:t>del</w:t>
      </w:r>
      <w:r w:rsidRPr="608FECB5" w:rsidR="00CC79A1">
        <w:rPr>
          <w:lang w:val="es-ES"/>
        </w:rPr>
        <w:t xml:space="preserve"> delincuente de </w:t>
      </w:r>
      <w:ins w:author="Estevez-Soto, Patricio" w:date="2020-02-13T11:50:27.395Z" w:id="1627961947">
        <w:r w:rsidRPr="608FECB5" w:rsidR="01A8C82C">
          <w:rPr>
            <w:lang w:val="es-ES"/>
          </w:rPr>
          <w:t xml:space="preserve">la probabilidad </w:t>
        </w:r>
      </w:ins>
      <w:del w:author="Estevez-Soto, Patricio" w:date="2020-02-13T11:50:31.341Z" w:id="1754902594">
        <w:r w:rsidRPr="608FECB5" w:rsidDel="00917ECC">
          <w:rPr>
            <w:lang w:val="es-ES"/>
          </w:rPr>
          <w:delText xml:space="preserve">que </w:delText>
        </w:r>
        <w:r w:rsidRPr="608FECB5" w:rsidDel="00CC79A1">
          <w:rPr>
            <w:lang w:val="es-ES"/>
          </w:rPr>
          <w:delText>es más probable que sea</w:delText>
        </w:r>
      </w:del>
      <w:ins w:author="Estevez-Soto, Patricio" w:date="2020-02-13T11:50:31.925Z" w:id="102533265">
        <w:r w:rsidRPr="608FECB5" w:rsidR="4E0A7D53">
          <w:rPr>
            <w:lang w:val="es-ES"/>
          </w:rPr>
          <w:t>de ser</w:t>
        </w:r>
      </w:ins>
      <w:r w:rsidRPr="608FECB5" w:rsidR="00CC79A1">
        <w:rPr>
          <w:lang w:val="es-ES"/>
        </w:rPr>
        <w:t xml:space="preserve"> atrapado en el acto </w:t>
      </w:r>
      <w:r w:rsidRPr="608FECB5" w:rsidR="00917ECC">
        <w:rPr>
          <w:lang w:val="es-ES"/>
        </w:rPr>
        <w:t xml:space="preserve">delictivo </w:t>
      </w:r>
      <w:r w:rsidRPr="608FECB5" w:rsidR="00CC79A1">
        <w:rPr>
          <w:lang w:val="es-ES"/>
        </w:rPr>
        <w:t xml:space="preserve">(es decir, la presencia </w:t>
      </w:r>
      <w:del w:author="Estevez-Soto, Patricio" w:date="2020-02-13T11:51:05.511Z" w:id="1796817559">
        <w:r w:rsidRPr="608FECB5" w:rsidDel="00CC79A1">
          <w:rPr>
            <w:lang w:val="es-ES"/>
          </w:rPr>
          <w:delText xml:space="preserve">de la </w:delText>
        </w:r>
      </w:del>
      <w:r w:rsidRPr="608FECB5" w:rsidR="00CC79A1">
        <w:rPr>
          <w:lang w:val="es-ES"/>
        </w:rPr>
        <w:t>polic</w:t>
      </w:r>
      <w:ins w:author="Estevez-Soto, Patricio" w:date="2020-02-13T11:51:09.948Z" w:id="724292096">
        <w:r w:rsidRPr="608FECB5" w:rsidR="777949A6">
          <w:rPr>
            <w:lang w:val="es-ES"/>
          </w:rPr>
          <w:t>ial</w:t>
        </w:r>
      </w:ins>
      <w:del w:author="Estevez-Soto, Patricio" w:date="2020-02-13T11:51:07.856Z" w:id="1775696293">
        <w:r w:rsidRPr="608FECB5" w:rsidDel="00CC79A1">
          <w:rPr>
            <w:lang w:val="es-ES"/>
          </w:rPr>
          <w:delText>ía</w:delText>
        </w:r>
      </w:del>
      <w:r w:rsidRPr="608FECB5" w:rsidR="00CC79A1">
        <w:rPr>
          <w:lang w:val="es-ES"/>
        </w:rPr>
        <w:t xml:space="preserve"> opera como un efecto disuasorio). Sin embargo, </w:t>
      </w:r>
      <w:r w:rsidRPr="608FECB5" w:rsidR="00917ECC">
        <w:rPr>
          <w:lang w:val="es-ES"/>
        </w:rPr>
        <w:t>d</w:t>
      </w:r>
      <w:r w:rsidRPr="608FECB5" w:rsidR="00CC79A1">
        <w:rPr>
          <w:lang w:val="es-ES"/>
        </w:rPr>
        <w:t xml:space="preserve">ebido a que </w:t>
      </w:r>
      <w:ins w:author="Estevez-Soto, Patricio" w:date="2020-02-13T11:51:59.871Z" w:id="940566937">
        <w:r w:rsidRPr="608FECB5" w:rsidR="5F518B74">
          <w:rPr>
            <w:lang w:val="es-ES"/>
          </w:rPr>
          <w:t>en un punto caliente pue</w:t>
        </w:r>
      </w:ins>
      <w:ins w:author="Estevez-Soto, Patricio" w:date="2020-02-13T11:52:24.988Z" w:id="1579424954">
        <w:r w:rsidRPr="608FECB5" w:rsidR="5F518B74">
          <w:rPr>
            <w:lang w:val="es-ES"/>
          </w:rPr>
          <w:t>den ex</w:t>
        </w:r>
        <w:r w:rsidRPr="608FECB5" w:rsidR="5F518B74">
          <w:rPr>
            <w:lang w:val="es-ES"/>
          </w:rPr>
          <w:t>is</w:t>
        </w:r>
        <w:r w:rsidRPr="608FECB5" w:rsidR="5F518B74">
          <w:rPr>
            <w:lang w:val="es-ES"/>
          </w:rPr>
          <w:t xml:space="preserve">tir diversos problemas delictivos (y por ende </w:t>
        </w:r>
      </w:ins>
      <w:ins w:author="Estevez-Soto, Patricio" w:date="2020-02-13T11:54:14.66Z" w:id="352534153">
        <w:r w:rsidRPr="608FECB5" w:rsidR="0A006323">
          <w:rPr>
            <w:lang w:val="es-ES"/>
          </w:rPr>
          <w:t xml:space="preserve">pueden aplicarse </w:t>
        </w:r>
      </w:ins>
      <w:ins w:author="Estevez-Soto, Patricio" w:date="2020-02-13T11:52:24.988Z" w:id="1078530925">
        <w:r w:rsidRPr="608FECB5" w:rsidR="5F518B74">
          <w:rPr>
            <w:lang w:val="es-ES"/>
          </w:rPr>
          <w:t>diversos tipos de intervención)</w:t>
        </w:r>
        <w:r w:rsidRPr="608FECB5" w:rsidR="66EB1B34">
          <w:rPr>
            <w:lang w:val="es-ES"/>
          </w:rPr>
          <w:t>, es probable q</w:t>
        </w:r>
      </w:ins>
      <w:ins w:author="Estevez-Soto, Patricio" w:date="2020-02-13T11:53:16.422Z" w:id="45991923">
        <w:r w:rsidRPr="608FECB5" w:rsidR="66EB1B34">
          <w:rPr>
            <w:lang w:val="es-ES"/>
          </w:rPr>
          <w:t xml:space="preserve">ue </w:t>
        </w:r>
        <w:r w:rsidRPr="608FECB5" w:rsidR="66EB1B34">
          <w:rPr>
            <w:lang w:val="es-ES"/>
          </w:rPr>
          <w:t>varios mecanismos</w:t>
        </w:r>
      </w:ins>
      <w:ins w:author="Estevez-Soto, Patricio" w:date="2020-02-13T11:52:24.988Z" w:id="234494080">
        <w:r w:rsidRPr="608FECB5" w:rsidR="5F518B74">
          <w:rPr>
            <w:lang w:val="es-ES"/>
          </w:rPr>
          <w:t xml:space="preserve"> </w:t>
        </w:r>
      </w:ins>
      <w:ins w:author="Estevez-Soto, Patricio" w:date="2020-02-13T11:56:04.687Z" w:id="1243297094">
        <w:r w:rsidRPr="608FECB5" w:rsidR="13CB1C39">
          <w:rPr>
            <w:lang w:val="es-ES"/>
          </w:rPr>
          <w:t xml:space="preserve">contribuyan </w:t>
        </w:r>
      </w:ins>
      <w:ins w:author="Estevez-Soto, Patricio" w:date="2020-02-13T11:55:17.702Z" w:id="93993978">
        <w:r w:rsidRPr="608FECB5" w:rsidR="13CB1C39">
          <w:rPr>
            <w:lang w:val="es-ES"/>
          </w:rPr>
          <w:t>a la</w:t>
        </w:r>
      </w:ins>
      <w:ins w:author="Estevez-Soto, Patricio" w:date="2020-02-13T11:56:20.272Z" w:id="595273824">
        <w:r w:rsidRPr="608FECB5" w:rsidR="13CB1C39">
          <w:rPr>
            <w:lang w:val="es-ES"/>
          </w:rPr>
          <w:t>s</w:t>
        </w:r>
      </w:ins>
      <w:ins w:author="Estevez-Soto, Patricio" w:date="2020-02-13T11:55:17.702Z" w:id="1156166507">
        <w:r w:rsidRPr="608FECB5" w:rsidR="13CB1C39">
          <w:rPr>
            <w:lang w:val="es-ES"/>
          </w:rPr>
          <w:t xml:space="preserve"> reducci</w:t>
        </w:r>
      </w:ins>
      <w:ins w:author="Estevez-Soto, Patricio" w:date="2020-02-13T11:56:34.57Z" w:id="552450544">
        <w:r w:rsidRPr="608FECB5" w:rsidR="13CB1C39">
          <w:rPr>
            <w:lang w:val="es-ES"/>
          </w:rPr>
          <w:t xml:space="preserve">ones observadas. </w:t>
        </w:r>
      </w:ins>
      <w:del w:author="Estevez-Soto, Patricio" w:date="2020-02-13T11:56:22.627Z" w:id="1397411905">
        <w:r w:rsidRPr="608FECB5" w:rsidDel="00CC79A1">
          <w:rPr>
            <w:lang w:val="es-ES"/>
          </w:rPr>
          <w:delText xml:space="preserve">se </w:delText>
        </w:r>
      </w:del>
      <w:del w:author="Estevez-Soto, Patricio" w:date="2020-02-13T11:55:20.483Z" w:id="607062860">
        <w:r w:rsidRPr="608FECB5" w:rsidDel="00CC79A1">
          <w:rPr>
            <w:lang w:val="es-ES"/>
          </w:rPr>
          <w:delText>pueden aplicar diferentes intervenciones dentro de un punto caliente, es probable que</w:delText>
        </w:r>
        <w:r w:rsidRPr="608FECB5" w:rsidDel="00257C59">
          <w:rPr>
            <w:lang w:val="es-ES"/>
          </w:rPr>
          <w:delText xml:space="preserve"> el</w:delText>
        </w:r>
        <w:r w:rsidRPr="608FECB5" w:rsidDel="00CC79A1">
          <w:rPr>
            <w:lang w:val="es-ES"/>
          </w:rPr>
          <w:delText xml:space="preserve"> mecanismo</w:delText>
        </w:r>
        <w:r w:rsidRPr="608FECB5" w:rsidDel="00743DAE">
          <w:rPr>
            <w:lang w:val="es-ES"/>
          </w:rPr>
          <w:delText xml:space="preserve"> de </w:delText>
        </w:r>
        <w:r w:rsidRPr="608FECB5" w:rsidDel="00917ECC">
          <w:rPr>
            <w:lang w:val="es-ES"/>
          </w:rPr>
          <w:delText>disuasión</w:delText>
        </w:r>
        <w:r w:rsidRPr="608FECB5" w:rsidDel="00743DAE">
          <w:rPr>
            <w:lang w:val="es-ES"/>
          </w:rPr>
          <w:delText xml:space="preserve"> </w:delText>
        </w:r>
        <w:r w:rsidRPr="608FECB5" w:rsidDel="00917ECC">
          <w:rPr>
            <w:lang w:val="es-ES"/>
          </w:rPr>
          <w:delText>varíe</w:delText>
        </w:r>
      </w:del>
      <w:del w:author="Estevez-Soto, Patricio" w:date="2020-02-13T11:56:35.938Z" w:id="1470187157">
        <w:r w:rsidRPr="608FECB5" w:rsidDel="00CC79A1">
          <w:rPr>
            <w:lang w:val="es-ES"/>
          </w:rPr>
          <w:delText>.</w:delText>
        </w:r>
      </w:del>
    </w:p>
    <w:p w:rsidRPr="007F458C" w:rsidR="00743DAE" w:rsidP="49332AD8" w:rsidRDefault="00743DAE" w14:paraId="0AE52225" w14:textId="4AF44B4E">
      <w:pPr>
        <w:pStyle w:val="ListParagraph"/>
        <w:numPr>
          <w:ilvl w:val="0"/>
          <w:numId w:val="1"/>
        </w:numPr>
        <w:rPr>
          <w:rFonts w:ascii="Calibri" w:hAnsi="Calibri" w:eastAsia="Calibri" w:cs="Calibri" w:asciiTheme="minorAscii" w:hAnsiTheme="minorAscii" w:eastAsiaTheme="minorAscii" w:cstheme="minorAscii"/>
          <w:b w:val="1"/>
          <w:bCs w:val="1"/>
          <w:sz w:val="22"/>
          <w:szCs w:val="22"/>
          <w:lang w:val="es-ES"/>
        </w:rPr>
      </w:pPr>
      <w:r w:rsidRPr="49332AD8" w:rsidR="00743DAE">
        <w:rPr>
          <w:b w:val="1"/>
          <w:bCs w:val="1"/>
          <w:lang w:val="es-ES"/>
        </w:rPr>
        <w:t>D</w:t>
      </w:r>
      <w:r w:rsidRPr="49332AD8" w:rsidR="00094CBF">
        <w:rPr>
          <w:b w:val="1"/>
          <w:bCs w:val="1"/>
          <w:lang w:val="es-ES"/>
        </w:rPr>
        <w:t>ó</w:t>
      </w:r>
      <w:r w:rsidRPr="49332AD8" w:rsidR="00743DAE">
        <w:rPr>
          <w:b w:val="1"/>
          <w:bCs w:val="1"/>
          <w:lang w:val="es-ES"/>
        </w:rPr>
        <w:t>nde funciona</w:t>
      </w:r>
    </w:p>
    <w:p w:rsidRPr="007F458C" w:rsidR="00743DAE" w:rsidP="0F5ABFC5" w:rsidRDefault="00743DAE" w14:paraId="2023E62D" w14:textId="3F0D7954">
      <w:pPr>
        <w:rPr>
          <w:lang w:val="es-ES"/>
        </w:rPr>
      </w:pPr>
      <w:r w:rsidRPr="58C5C8EA" w:rsidR="00743DAE">
        <w:rPr>
          <w:lang w:val="es-ES"/>
        </w:rPr>
        <w:t>La efectividad de</w:t>
      </w:r>
      <w:ins w:author="Estevez-Soto, Patricio" w:date="2020-02-13T12:01:46.855Z" w:id="1266775183">
        <w:r w:rsidRPr="58C5C8EA" w:rsidR="6EDFDF2E">
          <w:rPr>
            <w:lang w:val="es-ES"/>
          </w:rPr>
          <w:t xml:space="preserve">l </w:t>
        </w:r>
        <w:r w:rsidRPr="58C5C8EA" w:rsidR="6EDFDF2E">
          <w:rPr>
            <w:lang w:val="es-ES"/>
          </w:rPr>
          <w:t>policimaiento</w:t>
        </w:r>
      </w:ins>
      <w:ins w:author="Estevez-Soto, Patricio" w:date="2020-02-13T12:48:08.664Z" w:id="631958225">
        <w:r w:rsidRPr="58C5C8EA" w:rsidR="1D9421D7">
          <w:rPr>
            <w:lang w:val="es-ES"/>
          </w:rPr>
          <w:t xml:space="preserve"> </w:t>
        </w:r>
      </w:ins>
      <w:del w:author="Estevez-Soto, Patricio" w:date="2020-02-13T12:01:42.45Z" w:id="1920960247">
        <w:r w:rsidRPr="58C5C8EA" w:rsidDel="00743DAE">
          <w:rPr>
            <w:lang w:val="es-ES"/>
          </w:rPr>
          <w:delText xml:space="preserve"> la vigilancia </w:delText>
        </w:r>
      </w:del>
      <w:r w:rsidRPr="58C5C8EA" w:rsidR="00743DAE">
        <w:rPr>
          <w:lang w:val="es-ES"/>
        </w:rPr>
        <w:t xml:space="preserve">de </w:t>
      </w:r>
      <w:del w:author="Estevez-Soto, Patricio" w:date="2020-02-13T12:01:50.725Z" w:id="1172939766">
        <w:r w:rsidRPr="58C5C8EA" w:rsidDel="00743DAE">
          <w:rPr>
            <w:lang w:val="es-ES"/>
          </w:rPr>
          <w:delText xml:space="preserve">los </w:delText>
        </w:r>
      </w:del>
      <w:r w:rsidRPr="58C5C8EA" w:rsidR="00743DAE">
        <w:rPr>
          <w:lang w:val="es-ES"/>
        </w:rPr>
        <w:t xml:space="preserve">puntos calientes </w:t>
      </w:r>
      <w:del w:author="Estevez-Soto, Patricio" w:date="2020-02-13T12:01:53.155Z" w:id="119933751">
        <w:r w:rsidRPr="58C5C8EA" w:rsidDel="00743DAE">
          <w:rPr>
            <w:lang w:val="es-ES"/>
          </w:rPr>
          <w:delText xml:space="preserve">difiere </w:delText>
        </w:r>
      </w:del>
      <w:ins w:author="Estevez-Soto, Patricio" w:date="2020-02-13T12:01:55.536Z" w:id="1416104473">
        <w:r w:rsidRPr="58C5C8EA" w:rsidR="72E30D8B">
          <w:rPr>
            <w:lang w:val="es-ES"/>
          </w:rPr>
          <w:t xml:space="preserve">varía </w:t>
        </w:r>
      </w:ins>
      <w:r w:rsidRPr="58C5C8EA" w:rsidR="00743DAE">
        <w:rPr>
          <w:lang w:val="es-ES"/>
        </w:rPr>
        <w:t xml:space="preserve">según el tipo de delito: la estrategia es más eficaz para reducir delitos violentos, robos contra peatones, delitos </w:t>
      </w:r>
      <w:del w:author="Estevez-Soto, Patricio" w:date="2020-02-13T12:02:20.179Z" w:id="83821214">
        <w:r w:rsidRPr="58C5C8EA" w:rsidDel="00743DAE">
          <w:rPr>
            <w:lang w:val="es-ES"/>
          </w:rPr>
          <w:delText xml:space="preserve">de </w:delText>
        </w:r>
      </w:del>
      <w:ins w:author="Estevez-Soto, Patricio" w:date="2020-02-13T12:02:22.197Z" w:id="760849050">
        <w:r w:rsidRPr="58C5C8EA" w:rsidR="2D091F01">
          <w:rPr>
            <w:lang w:val="es-ES"/>
          </w:rPr>
          <w:t xml:space="preserve">relacionados con </w:t>
        </w:r>
      </w:ins>
      <w:r w:rsidRPr="58C5C8EA" w:rsidR="00743DAE">
        <w:rPr>
          <w:lang w:val="es-ES"/>
        </w:rPr>
        <w:t xml:space="preserve">drogas y de desorden </w:t>
      </w:r>
      <w:proofErr w:type="spellStart"/>
      <w:r w:rsidRPr="58C5C8EA" w:rsidR="00743DAE">
        <w:rPr>
          <w:lang w:val="es-ES"/>
        </w:rPr>
        <w:t>p</w:t>
      </w:r>
      <w:ins w:author="Estevez-Soto, Patricio" w:date="2020-02-13T12:02:26.082Z" w:id="872539744">
        <w:r w:rsidRPr="58C5C8EA" w:rsidR="5E2E05E5">
          <w:rPr>
            <w:lang w:val="es-ES"/>
          </w:rPr>
          <w:t>ú</w:t>
        </w:r>
      </w:ins>
      <w:del w:author="Estevez-Soto, Patricio" w:date="2020-02-13T12:02:25.066Z" w:id="1709303240">
        <w:r w:rsidRPr="58C5C8EA" w:rsidDel="00743DAE">
          <w:rPr>
            <w:lang w:val="es-ES"/>
          </w:rPr>
          <w:delText>u</w:delText>
        </w:r>
      </w:del>
      <w:proofErr w:type="spellStart"/>
      <w:r w:rsidRPr="58C5C8EA" w:rsidR="00743DAE">
        <w:rPr>
          <w:lang w:val="es-ES"/>
        </w:rPr>
        <w:t>blico</w:t>
      </w:r>
      <w:proofErr w:type="spellEnd"/>
      <w:ins w:author="Estevez-Soto, Patricio" w:date="2020-02-13T12:02:40.02Z" w:id="1004074518">
        <w:r w:rsidRPr="58C5C8EA" w:rsidR="6F6DAC78">
          <w:rPr>
            <w:lang w:val="es-ES"/>
          </w:rPr>
          <w:t>.</w:t>
        </w:r>
      </w:ins>
      <w:del w:author="Estevez-Soto, Patricio" w:date="2020-02-13T12:02:39.511Z" w:id="936434050">
        <w:r w:rsidRPr="58C5C8EA" w:rsidDel="00743DAE">
          <w:rPr>
            <w:lang w:val="es-ES"/>
          </w:rPr>
          <w:delText>,</w:delText>
        </w:r>
      </w:del>
      <w:r w:rsidRPr="58C5C8EA" w:rsidR="00743DAE">
        <w:rPr>
          <w:lang w:val="es-ES"/>
        </w:rPr>
        <w:t xml:space="preserve"> </w:t>
      </w:r>
      <w:ins w:author="Estevez-Soto, Patricio" w:date="2020-02-13T12:02:42.367Z" w:id="984044121">
        <w:r w:rsidRPr="58C5C8EA" w:rsidR="63A54467">
          <w:rPr>
            <w:lang w:val="es-ES"/>
          </w:rPr>
          <w:t>S</w:t>
        </w:r>
      </w:ins>
      <w:del w:author="Estevez-Soto, Patricio" w:date="2020-02-13T12:02:41.849Z" w:id="1394773081">
        <w:r w:rsidRPr="58C5C8EA" w:rsidDel="00743DAE">
          <w:rPr>
            <w:lang w:val="es-ES"/>
          </w:rPr>
          <w:delText>s</w:delText>
        </w:r>
      </w:del>
      <w:r w:rsidRPr="58C5C8EA" w:rsidR="00743DAE">
        <w:rPr>
          <w:lang w:val="es-ES"/>
        </w:rPr>
        <w:t xml:space="preserve">in embargo, la evidencia no </w:t>
      </w:r>
      <w:ins w:author="Estevez-Soto, Patricio" w:date="2020-02-13T12:02:48.218Z" w:id="441931422">
        <w:r w:rsidRPr="58C5C8EA" w:rsidR="3E506DEA">
          <w:rPr>
            <w:lang w:val="es-ES"/>
          </w:rPr>
          <w:t>ha demostrado</w:t>
        </w:r>
      </w:ins>
      <w:del w:author="Estevez-Soto, Patricio" w:date="2020-02-13T12:02:54.983Z" w:id="88638360">
        <w:r w:rsidRPr="58C5C8EA" w:rsidDel="00743DAE">
          <w:rPr>
            <w:lang w:val="es-ES"/>
          </w:rPr>
          <w:delText>muestra cambios</w:delText>
        </w:r>
      </w:del>
      <w:ins w:author="Estevez-Soto, Patricio" w:date="2020-02-13T12:02:56.038Z" w:id="1563483602">
        <w:r w:rsidRPr="58C5C8EA" w:rsidR="6ABE458B">
          <w:rPr>
            <w:lang w:val="es-ES"/>
          </w:rPr>
          <w:t xml:space="preserve"> efectos</w:t>
        </w:r>
      </w:ins>
      <w:r w:rsidRPr="58C5C8EA" w:rsidR="00743DAE">
        <w:rPr>
          <w:lang w:val="es-ES"/>
        </w:rPr>
        <w:t xml:space="preserve"> </w:t>
      </w:r>
      <w:del w:author="Estevez-Soto, Patricio" w:date="2020-02-13T12:02:58.909Z" w:id="1734245569">
        <w:r w:rsidRPr="58C5C8EA" w:rsidDel="00743DAE">
          <w:rPr>
            <w:lang w:val="es-ES"/>
          </w:rPr>
          <w:delText xml:space="preserve">sustanciales </w:delText>
        </w:r>
      </w:del>
      <w:ins w:author="Estevez-Soto, Patricio" w:date="2020-02-13T12:02:59.664Z" w:id="1917777319">
        <w:r w:rsidRPr="58C5C8EA" w:rsidR="11494FA5">
          <w:rPr>
            <w:lang w:val="es-ES"/>
          </w:rPr>
          <w:t>signi</w:t>
        </w:r>
      </w:ins>
      <w:ins w:author="Estevez-Soto, Patricio" w:date="2020-02-13T12:03:02.233Z" w:id="1629080899">
        <w:r w:rsidRPr="58C5C8EA" w:rsidR="11494FA5">
          <w:rPr>
            <w:lang w:val="es-ES"/>
          </w:rPr>
          <w:t xml:space="preserve">ficativos </w:t>
        </w:r>
      </w:ins>
      <w:r w:rsidRPr="58C5C8EA" w:rsidR="00917ECC">
        <w:rPr>
          <w:lang w:val="es-ES"/>
        </w:rPr>
        <w:t>en</w:t>
      </w:r>
      <w:ins w:author="Estevez-Soto, Patricio" w:date="2020-02-13T12:03:05.925Z" w:id="19583644">
        <w:r w:rsidRPr="58C5C8EA" w:rsidR="79305F30">
          <w:rPr>
            <w:lang w:val="es-ES"/>
          </w:rPr>
          <w:t xml:space="preserve"> otros</w:t>
        </w:r>
      </w:ins>
      <w:r w:rsidRPr="58C5C8EA" w:rsidR="00743DAE">
        <w:rPr>
          <w:lang w:val="es-ES"/>
        </w:rPr>
        <w:t xml:space="preserve"> delitos contra la propiedad. Al combinar el</w:t>
      </w:r>
      <w:ins w:author="Estevez-Soto, Patricio" w:date="2020-02-13T12:06:59.9Z" w:id="1094956259">
        <w:r w:rsidRPr="58C5C8EA" w:rsidR="7D6C08BD">
          <w:rPr>
            <w:lang w:val="es-ES"/>
          </w:rPr>
          <w:t xml:space="preserve"> </w:t>
        </w:r>
        <w:r w:rsidRPr="58C5C8EA" w:rsidR="7D6C08BD">
          <w:rPr>
            <w:lang w:val="es-ES"/>
          </w:rPr>
          <w:t>policia</w:t>
        </w:r>
      </w:ins>
      <w:ins w:author="Estevez-Soto, Patricio" w:date="2020-02-13T12:07:59.949Z" w:id="775836771">
        <w:r w:rsidRPr="58C5C8EA" w:rsidR="7D6C08BD">
          <w:rPr>
            <w:lang w:val="es-ES"/>
          </w:rPr>
          <w:t>miento</w:t>
        </w:r>
        <w:r w:rsidRPr="58C5C8EA" w:rsidR="7D6C08BD">
          <w:rPr>
            <w:lang w:val="es-ES"/>
          </w:rPr>
          <w:t xml:space="preserve"> de puntos calientes con un enfoque de policía orientada a problemas (POP), las intervenciones resultaron ser </w:t>
        </w:r>
      </w:ins>
      <w:ins w:author="Estevez-Soto, Patricio" w:date="2020-02-13T12:08:47.46Z" w:id="273203898">
        <w:r w:rsidRPr="58C5C8EA" w:rsidR="0E92B6EE">
          <w:rPr>
            <w:lang w:val="es-ES"/>
          </w:rPr>
          <w:t xml:space="preserve">doblemente efectivas, en comparación con simplemente aumentar las actividades policiales </w:t>
        </w:r>
      </w:ins>
      <w:ins w:author="Estevez-Soto, Patricio" w:date="2020-02-13T12:09:49.378Z" w:id="172490666">
        <w:r w:rsidRPr="58C5C8EA" w:rsidR="0E92B6EE">
          <w:rPr>
            <w:lang w:val="es-ES"/>
          </w:rPr>
          <w:t xml:space="preserve">tradicionales </w:t>
        </w:r>
        <w:r w:rsidRPr="58C5C8EA" w:rsidR="54ECD373">
          <w:rPr>
            <w:lang w:val="es-ES"/>
          </w:rPr>
          <w:t>en puntos calientes (por ejemplo, con patrullaje dirigido).</w:t>
        </w:r>
      </w:ins>
      <w:ins w:author="Estevez-Soto, Patricio" w:date="2020-02-13T12:08:47.46Z" w:id="1000845048">
        <w:r w:rsidRPr="58C5C8EA" w:rsidR="0E92B6EE">
          <w:rPr>
            <w:lang w:val="es-ES"/>
          </w:rPr>
          <w:t xml:space="preserve"> </w:t>
        </w:r>
      </w:ins>
      <w:del w:author="Estevez-Soto, Patricio" w:date="2020-02-13T12:10:05.187Z" w:id="904685029">
        <w:r w:rsidRPr="58C5C8EA" w:rsidDel="00743DAE">
          <w:rPr>
            <w:lang w:val="es-ES"/>
          </w:rPr>
          <w:delText xml:space="preserve"> efecto de un </w:delText>
        </w:r>
        <w:r w:rsidRPr="58C5C8EA" w:rsidDel="00743DAE">
          <w:rPr>
            <w:lang w:val="es-ES"/>
          </w:rPr>
          <w:delText>policiamiento</w:delText>
        </w:r>
        <w:r w:rsidRPr="58C5C8EA" w:rsidDel="00743DAE">
          <w:rPr>
            <w:lang w:val="es-ES"/>
          </w:rPr>
          <w:delText xml:space="preserve"> a la </w:delText>
        </w:r>
        <w:r w:rsidRPr="58C5C8EA" w:rsidDel="00743DAE">
          <w:rPr>
            <w:lang w:val="es-ES"/>
          </w:rPr>
          <w:delText>solución</w:delText>
        </w:r>
        <w:r w:rsidRPr="58C5C8EA" w:rsidDel="00743DAE">
          <w:rPr>
            <w:lang w:val="es-ES"/>
          </w:rPr>
          <w:delText xml:space="preserve"> de problemas (POP) con un </w:delText>
        </w:r>
        <w:r w:rsidRPr="58C5C8EA" w:rsidDel="00743DAE">
          <w:rPr>
            <w:lang w:val="es-ES"/>
          </w:rPr>
          <w:delText>policiamiento</w:delText>
        </w:r>
        <w:r w:rsidRPr="58C5C8EA" w:rsidDel="00743DAE">
          <w:rPr>
            <w:lang w:val="es-ES"/>
          </w:rPr>
          <w:delText xml:space="preserve"> de puntos calientes, el </w:delText>
        </w:r>
        <w:r w:rsidRPr="58C5C8EA" w:rsidDel="00743DAE">
          <w:rPr>
            <w:lang w:val="es-ES"/>
          </w:rPr>
          <w:delText>POP</w:delText>
        </w:r>
        <w:r w:rsidRPr="58C5C8EA" w:rsidDel="00743DAE">
          <w:rPr>
            <w:lang w:val="es-ES"/>
          </w:rPr>
          <w:delText xml:space="preserve"> </w:delText>
        </w:r>
        <w:r w:rsidRPr="58C5C8EA" w:rsidDel="00743DAE">
          <w:rPr>
            <w:lang w:val="es-ES"/>
          </w:rPr>
          <w:delText>resulta ser doblemente efectivo</w:delText>
        </w:r>
        <w:r w:rsidRPr="58C5C8EA" w:rsidDel="00743DAE">
          <w:rPr>
            <w:lang w:val="es-ES"/>
          </w:rPr>
          <w:delText xml:space="preserve">. </w:delText>
        </w:r>
        <w:r w:rsidRPr="58C5C8EA" w:rsidDel="00743DAE">
          <w:rPr>
            <w:lang w:val="es-ES"/>
          </w:rPr>
          <w:delText xml:space="preserve">Esto no sucede cuando se combina el </w:delText>
        </w:r>
        <w:r w:rsidRPr="58C5C8EA" w:rsidDel="00743DAE">
          <w:rPr>
            <w:lang w:val="es-ES"/>
          </w:rPr>
          <w:delText>policiamiento</w:delText>
        </w:r>
        <w:r w:rsidRPr="58C5C8EA" w:rsidDel="00743DAE">
          <w:rPr>
            <w:lang w:val="es-ES"/>
          </w:rPr>
          <w:delText xml:space="preserve"> de puntos calientes con </w:delText>
        </w:r>
        <w:r w:rsidRPr="58C5C8EA" w:rsidDel="00743DAE">
          <w:rPr>
            <w:lang w:val="es-ES"/>
          </w:rPr>
          <w:delText>otras tácticas policiales tradicionales (por ejemplo, patrullas dirigidas).</w:delText>
        </w:r>
      </w:del>
      <w:r w:rsidRPr="58C5C8EA" w:rsidR="00743DAE">
        <w:rPr>
          <w:lang w:val="es-ES"/>
        </w:rPr>
        <w:t xml:space="preserve"> Adoptar un enfoque POP aument</w:t>
      </w:r>
      <w:r w:rsidRPr="58C5C8EA" w:rsidR="00917ECC">
        <w:rPr>
          <w:lang w:val="es-ES"/>
        </w:rPr>
        <w:t>a</w:t>
      </w:r>
      <w:r w:rsidRPr="58C5C8EA" w:rsidR="00743DAE">
        <w:rPr>
          <w:lang w:val="es-ES"/>
        </w:rPr>
        <w:t xml:space="preserve"> la eficacia </w:t>
      </w:r>
      <w:r w:rsidRPr="58C5C8EA" w:rsidR="00743DAE">
        <w:rPr>
          <w:lang w:val="es-ES"/>
        </w:rPr>
        <w:t>de</w:t>
      </w:r>
      <w:ins w:author="Estevez-Soto, Patricio" w:date="2020-02-13T12:10:26.555Z" w:id="174368666">
        <w:r w:rsidRPr="58C5C8EA" w:rsidR="642E9CFA">
          <w:rPr>
            <w:lang w:val="es-ES"/>
          </w:rPr>
          <w:t>l</w:t>
        </w:r>
        <w:r w:rsidRPr="58C5C8EA" w:rsidR="642E9CFA">
          <w:rPr>
            <w:lang w:val="es-ES"/>
          </w:rPr>
          <w:t xml:space="preserve"> </w:t>
        </w:r>
      </w:ins>
      <w:del w:author="Estevez-Soto, Patricio" w:date="2020-02-13T12:10:30.954Z" w:id="1245381162">
        <w:r w:rsidRPr="58C5C8EA" w:rsidDel="00743DAE">
          <w:rPr>
            <w:lang w:val="es-ES"/>
          </w:rPr>
          <w:delText xml:space="preserve"> la vigilancia</w:delText>
        </w:r>
      </w:del>
      <w:ins w:author="Estevez-Soto, Patricio" w:date="2020-02-13T12:10:33.054Z" w:id="1196758273">
        <w:r w:rsidRPr="58C5C8EA" w:rsidR="5BA283F8">
          <w:rPr>
            <w:lang w:val="es-ES"/>
          </w:rPr>
          <w:t>policiamiento</w:t>
        </w:r>
      </w:ins>
      <w:r w:rsidRPr="58C5C8EA" w:rsidR="00743DAE">
        <w:rPr>
          <w:lang w:val="es-ES"/>
        </w:rPr>
        <w:t xml:space="preserve"> de </w:t>
      </w:r>
      <w:del w:author="Estevez-Soto, Patricio" w:date="2020-02-13T12:10:37.081Z" w:id="1092406517">
        <w:r w:rsidRPr="58C5C8EA" w:rsidDel="00743DAE">
          <w:rPr>
            <w:lang w:val="es-ES"/>
          </w:rPr>
          <w:delText xml:space="preserve">los </w:delText>
        </w:r>
      </w:del>
      <w:r w:rsidRPr="58C5C8EA" w:rsidR="00743DAE">
        <w:rPr>
          <w:lang w:val="es-ES"/>
        </w:rPr>
        <w:t xml:space="preserve">puntos </w:t>
      </w:r>
      <w:r w:rsidRPr="58C5C8EA" w:rsidR="00917ECC">
        <w:rPr>
          <w:lang w:val="es-ES"/>
        </w:rPr>
        <w:t>calientes</w:t>
      </w:r>
      <w:r w:rsidRPr="58C5C8EA" w:rsidR="00743DAE">
        <w:rPr>
          <w:lang w:val="es-ES"/>
        </w:rPr>
        <w:t xml:space="preserve"> para todos los tipos de </w:t>
      </w:r>
      <w:del w:author="Estevez-Soto, Patricio" w:date="2020-02-13T12:10:42.83Z" w:id="590912718">
        <w:r w:rsidRPr="58C5C8EA" w:rsidDel="00743DAE">
          <w:rPr>
            <w:lang w:val="es-ES"/>
          </w:rPr>
          <w:delText>crímenes</w:delText>
        </w:r>
      </w:del>
      <w:ins w:author="Estevez-Soto, Patricio" w:date="2020-02-13T12:10:43.561Z" w:id="813246992">
        <w:r w:rsidRPr="58C5C8EA" w:rsidR="17E778F0">
          <w:rPr>
            <w:lang w:val="es-ES"/>
          </w:rPr>
          <w:t>delitos</w:t>
        </w:r>
      </w:ins>
      <w:r w:rsidRPr="58C5C8EA" w:rsidR="00743DAE">
        <w:rPr>
          <w:lang w:val="es-ES"/>
        </w:rPr>
        <w:t xml:space="preserve">, </w:t>
      </w:r>
      <w:del w:author="Estevez-Soto, Patricio" w:date="2020-02-13T12:10:47.002Z" w:id="1582683599">
        <w:r w:rsidRPr="58C5C8EA" w:rsidDel="00743DAE">
          <w:rPr>
            <w:lang w:val="es-ES"/>
          </w:rPr>
          <w:delText xml:space="preserve">incluidos </w:delText>
        </w:r>
      </w:del>
      <w:ins w:author="Estevez-Soto, Patricio" w:date="2020-02-13T12:10:55.382Z" w:id="1338405452">
        <w:r w:rsidRPr="58C5C8EA" w:rsidR="4D74AC1F">
          <w:rPr>
            <w:lang w:val="es-ES"/>
          </w:rPr>
          <w:t xml:space="preserve">incluyendo </w:t>
        </w:r>
      </w:ins>
      <w:r w:rsidRPr="58C5C8EA" w:rsidR="00743DAE">
        <w:rPr>
          <w:lang w:val="es-ES"/>
        </w:rPr>
        <w:t xml:space="preserve">los delitos contra la propiedad. </w:t>
      </w:r>
      <w:r w:rsidRPr="58C5C8EA" w:rsidR="00917ECC">
        <w:rPr>
          <w:lang w:val="es-ES"/>
        </w:rPr>
        <w:t xml:space="preserve">Asimismo, </w:t>
      </w:r>
      <w:ins w:author="Estevez-Soto, Patricio" w:date="2020-02-13T12:11:34.608Z" w:id="1309428507">
        <w:r w:rsidRPr="58C5C8EA" w:rsidR="4B4B1C07">
          <w:rPr>
            <w:lang w:val="es-ES"/>
          </w:rPr>
          <w:t xml:space="preserve">las intervenciones de </w:t>
        </w:r>
        <w:r w:rsidRPr="58C5C8EA" w:rsidR="4B4B1C07">
          <w:rPr>
            <w:lang w:val="es-ES"/>
          </w:rPr>
          <w:t>policiamento</w:t>
        </w:r>
        <w:r w:rsidRPr="58C5C8EA" w:rsidR="4B4B1C07">
          <w:rPr>
            <w:lang w:val="es-ES"/>
          </w:rPr>
          <w:t xml:space="preserve"> de puntos calientes con enfoque POP</w:t>
        </w:r>
      </w:ins>
      <w:del w:author="Estevez-Soto, Patricio" w:date="2020-02-13T12:11:42.44Z" w:id="602857481">
        <w:r w:rsidRPr="58C5C8EA" w:rsidDel="00743DAE">
          <w:rPr>
            <w:lang w:val="es-ES"/>
          </w:rPr>
          <w:delText>l</w:delText>
        </w:r>
        <w:r w:rsidRPr="58C5C8EA" w:rsidDel="00743DAE">
          <w:rPr>
            <w:lang w:val="es-ES"/>
          </w:rPr>
          <w:delText xml:space="preserve">os enfoques POP para la vigilancia </w:delText>
        </w:r>
        <w:r w:rsidRPr="58C5C8EA" w:rsidDel="00743DAE">
          <w:rPr>
            <w:lang w:val="es-ES"/>
          </w:rPr>
          <w:delText>puntos calientes</w:delText>
        </w:r>
      </w:del>
      <w:r w:rsidRPr="58C5C8EA" w:rsidR="00743DAE">
        <w:rPr>
          <w:lang w:val="es-ES"/>
        </w:rPr>
        <w:t xml:space="preserve"> tienen más probabilidades de reducir la </w:t>
      </w:r>
      <w:del w:author="Estevez-Soto, Patricio" w:date="2020-02-13T12:11:48.478Z" w:id="403581023">
        <w:r w:rsidRPr="58C5C8EA" w:rsidDel="00743DAE">
          <w:rPr>
            <w:lang w:val="es-ES"/>
          </w:rPr>
          <w:delText xml:space="preserve">delincuencia </w:delText>
        </w:r>
      </w:del>
      <w:ins w:author="Estevez-Soto, Patricio" w:date="2020-02-13T12:11:51.581Z" w:id="645420052">
        <w:r w:rsidRPr="58C5C8EA" w:rsidR="71D8B886">
          <w:rPr>
            <w:lang w:val="es-ES"/>
          </w:rPr>
          <w:t xml:space="preserve">incidencia delictiva </w:t>
        </w:r>
      </w:ins>
      <w:r w:rsidRPr="58C5C8EA" w:rsidR="00743DAE">
        <w:rPr>
          <w:lang w:val="es-ES"/>
        </w:rPr>
        <w:t>en l</w:t>
      </w:r>
      <w:r w:rsidRPr="58C5C8EA" w:rsidR="00046A39">
        <w:rPr>
          <w:lang w:val="es-ES"/>
        </w:rPr>
        <w:t>os alrededores de</w:t>
      </w:r>
      <w:r w:rsidRPr="58C5C8EA" w:rsidR="00743DAE">
        <w:rPr>
          <w:lang w:val="es-ES"/>
        </w:rPr>
        <w:t xml:space="preserve"> los puntos calientes.</w:t>
      </w:r>
    </w:p>
    <w:p w:rsidRPr="007F458C" w:rsidR="00743DAE" w:rsidP="49332AD8" w:rsidRDefault="00743DAE" w14:paraId="63104EFA" w14:textId="20BECCB1">
      <w:pPr>
        <w:pStyle w:val="ListParagraph"/>
        <w:numPr>
          <w:ilvl w:val="0"/>
          <w:numId w:val="1"/>
        </w:numPr>
        <w:rPr>
          <w:rFonts w:ascii="Calibri" w:hAnsi="Calibri" w:eastAsia="Calibri" w:cs="Calibri" w:asciiTheme="minorAscii" w:hAnsiTheme="minorAscii" w:eastAsiaTheme="minorAscii" w:cstheme="minorAscii"/>
          <w:b w:val="1"/>
          <w:bCs w:val="1"/>
          <w:sz w:val="22"/>
          <w:szCs w:val="22"/>
          <w:lang w:val="es-ES"/>
        </w:rPr>
      </w:pPr>
      <w:r w:rsidRPr="49332AD8" w:rsidR="00743DAE">
        <w:rPr>
          <w:b w:val="1"/>
          <w:bCs w:val="1"/>
          <w:lang w:val="es-ES"/>
        </w:rPr>
        <w:t>Cómo hacerlo</w:t>
      </w:r>
    </w:p>
    <w:p w:rsidRPr="007F458C" w:rsidR="00743DAE" w:rsidP="00743DAE" w:rsidRDefault="00743DAE" w14:paraId="03B2A8B0" w14:textId="2337E1BD">
      <w:pPr>
        <w:rPr>
          <w:lang w:val="es-ES"/>
        </w:rPr>
      </w:pPr>
      <w:r w:rsidRPr="705C6FE3" w:rsidR="00743DAE">
        <w:rPr>
          <w:lang w:val="es-ES"/>
        </w:rPr>
        <w:t xml:space="preserve">La información sobre </w:t>
      </w:r>
      <w:r w:rsidRPr="705C6FE3" w:rsidR="00046A39">
        <w:rPr>
          <w:lang w:val="es-ES"/>
        </w:rPr>
        <w:t>la implementación</w:t>
      </w:r>
      <w:r w:rsidRPr="705C6FE3" w:rsidR="00743DAE">
        <w:rPr>
          <w:lang w:val="es-ES"/>
        </w:rPr>
        <w:t xml:space="preserve"> </w:t>
      </w:r>
      <w:r w:rsidRPr="705C6FE3" w:rsidR="00046A39">
        <w:rPr>
          <w:lang w:val="es-ES"/>
        </w:rPr>
        <w:t xml:space="preserve">del </w:t>
      </w:r>
      <w:proofErr w:type="spellStart"/>
      <w:r w:rsidRPr="705C6FE3" w:rsidR="00046A39">
        <w:rPr>
          <w:lang w:val="es-ES"/>
        </w:rPr>
        <w:t>policiamiento</w:t>
      </w:r>
      <w:proofErr w:type="spellEnd"/>
      <w:r w:rsidRPr="705C6FE3" w:rsidR="00046A39">
        <w:rPr>
          <w:lang w:val="es-ES"/>
        </w:rPr>
        <w:t xml:space="preserve"> </w:t>
      </w:r>
      <w:r w:rsidRPr="705C6FE3" w:rsidR="00743DAE">
        <w:rPr>
          <w:lang w:val="es-ES"/>
        </w:rPr>
        <w:t xml:space="preserve">de </w:t>
      </w:r>
      <w:del w:author="Estevez-Soto, Patricio" w:date="2020-02-13T12:27:30.191Z" w:id="1165234310">
        <w:r w:rsidRPr="705C6FE3" w:rsidDel="00743DAE">
          <w:rPr>
            <w:lang w:val="es-ES"/>
          </w:rPr>
          <w:delText xml:space="preserve">los </w:delText>
        </w:r>
      </w:del>
      <w:r w:rsidRPr="705C6FE3" w:rsidR="00743DAE">
        <w:rPr>
          <w:lang w:val="es-ES"/>
        </w:rPr>
        <w:t>puntos calientes</w:t>
      </w:r>
      <w:r w:rsidRPr="705C6FE3" w:rsidR="00094CBF">
        <w:rPr>
          <w:lang w:val="es-ES"/>
        </w:rPr>
        <w:t xml:space="preserve"> </w:t>
      </w:r>
      <w:r w:rsidRPr="705C6FE3" w:rsidR="00094CBF">
        <w:rPr>
          <w:lang w:val="es-ES"/>
        </w:rPr>
        <w:t>es limitada</w:t>
      </w:r>
      <w:r w:rsidRPr="705C6FE3" w:rsidR="00743DAE">
        <w:rPr>
          <w:lang w:val="es-ES"/>
        </w:rPr>
        <w:t xml:space="preserve">. Las actividades específicas que se llevan a cabo como parte de una estrategia de </w:t>
      </w:r>
      <w:del w:author="Estevez-Soto, Patricio" w:date="2020-02-13T12:27:45.673Z" w:id="979979876">
        <w:r w:rsidRPr="705C6FE3" w:rsidDel="00743DAE">
          <w:rPr>
            <w:lang w:val="es-ES"/>
          </w:rPr>
          <w:delText xml:space="preserve">vigilancia </w:delText>
        </w:r>
      </w:del>
      <w:ins w:author="Estevez-Soto, Patricio" w:date="2020-02-13T12:27:47.673Z" w:id="1885106147">
        <w:r w:rsidRPr="705C6FE3" w:rsidR="39E2F74E">
          <w:rPr>
            <w:lang w:val="es-ES"/>
          </w:rPr>
          <w:t>policiamiento</w:t>
        </w:r>
        <w:r w:rsidRPr="705C6FE3" w:rsidR="39E2F74E">
          <w:rPr>
            <w:lang w:val="es-ES"/>
          </w:rPr>
          <w:t xml:space="preserve"> </w:t>
        </w:r>
      </w:ins>
      <w:r w:rsidRPr="705C6FE3" w:rsidR="00743DAE">
        <w:rPr>
          <w:lang w:val="es-ES"/>
        </w:rPr>
        <w:t xml:space="preserve">de </w:t>
      </w:r>
      <w:del w:author="Estevez-Soto, Patricio" w:date="2020-02-13T12:27:51.782Z" w:id="1500560456">
        <w:r w:rsidRPr="705C6FE3" w:rsidDel="00743DAE">
          <w:rPr>
            <w:lang w:val="es-ES"/>
          </w:rPr>
          <w:delText xml:space="preserve">los </w:delText>
        </w:r>
      </w:del>
      <w:r w:rsidRPr="705C6FE3" w:rsidR="00743DAE">
        <w:rPr>
          <w:lang w:val="es-ES"/>
        </w:rPr>
        <w:t>puntos calientes pueden variar</w:t>
      </w:r>
      <w:del w:author="Estevez-Soto, Patricio" w:date="2020-02-13T12:49:40.581Z" w:id="1271519553">
        <w:r w:rsidRPr="705C6FE3" w:rsidDel="00743DAE">
          <w:rPr>
            <w:lang w:val="es-ES"/>
          </w:rPr>
          <w:delText>,</w:delText>
        </w:r>
      </w:del>
      <w:r w:rsidRPr="705C6FE3" w:rsidR="00743DAE">
        <w:rPr>
          <w:lang w:val="es-ES"/>
        </w:rPr>
        <w:t xml:space="preserve"> dependiendo de la naturaleza de la intervención (por ejemplo, desde </w:t>
      </w:r>
      <w:del w:author="Estevez-Soto, Patricio" w:date="2020-02-13T12:28:12.31Z" w:id="969952564">
        <w:r w:rsidRPr="705C6FE3" w:rsidDel="00743DAE">
          <w:rPr>
            <w:lang w:val="es-ES"/>
          </w:rPr>
          <w:delText xml:space="preserve">las </w:delText>
        </w:r>
      </w:del>
      <w:r w:rsidRPr="705C6FE3" w:rsidR="00743DAE">
        <w:rPr>
          <w:lang w:val="es-ES"/>
        </w:rPr>
        <w:t xml:space="preserve">operaciones de control de drogas hasta </w:t>
      </w:r>
      <w:del w:author="Estevez-Soto, Patricio" w:date="2020-02-13T12:28:17.629Z" w:id="919603383">
        <w:r w:rsidRPr="705C6FE3" w:rsidDel="00743DAE">
          <w:rPr>
            <w:lang w:val="es-ES"/>
          </w:rPr>
          <w:delText xml:space="preserve">los </w:delText>
        </w:r>
      </w:del>
      <w:r w:rsidRPr="705C6FE3" w:rsidR="00743DAE">
        <w:rPr>
          <w:lang w:val="es-ES"/>
        </w:rPr>
        <w:t xml:space="preserve">enfoques POP para combatir </w:t>
      </w:r>
      <w:del w:author="Estevez-Soto, Patricio" w:date="2020-02-13T12:28:21.797Z" w:id="1643988864">
        <w:r w:rsidRPr="705C6FE3" w:rsidDel="00743DAE">
          <w:rPr>
            <w:lang w:val="es-ES"/>
          </w:rPr>
          <w:delText xml:space="preserve">el </w:delText>
        </w:r>
      </w:del>
      <w:ins w:author="Estevez-Soto, Patricio" w:date="2020-02-13T12:28:29.795Z" w:id="436497618">
        <w:r w:rsidRPr="705C6FE3" w:rsidR="783EA6DD">
          <w:rPr>
            <w:lang w:val="es-ES"/>
          </w:rPr>
          <w:t xml:space="preserve">los </w:t>
        </w:r>
      </w:ins>
      <w:del w:author="Estevez-Soto, Patricio" w:date="2020-02-13T12:28:21.797Z" w:id="1100556256">
        <w:r w:rsidRPr="705C6FE3" w:rsidDel="00743DAE">
          <w:rPr>
            <w:lang w:val="es-ES"/>
          </w:rPr>
          <w:delText xml:space="preserve">crimen </w:delText>
        </w:r>
      </w:del>
      <w:ins w:author="Estevez-Soto, Patricio" w:date="2020-02-13T12:28:23.608Z" w:id="283373009">
        <w:r w:rsidRPr="705C6FE3" w:rsidR="79536808">
          <w:rPr>
            <w:lang w:val="es-ES"/>
          </w:rPr>
          <w:t>delito</w:t>
        </w:r>
        <w:r w:rsidRPr="705C6FE3" w:rsidR="2B4FF566">
          <w:rPr>
            <w:lang w:val="es-ES"/>
          </w:rPr>
          <w:t>s</w:t>
        </w:r>
        <w:r w:rsidRPr="705C6FE3" w:rsidR="79536808">
          <w:rPr>
            <w:lang w:val="es-ES"/>
          </w:rPr>
          <w:t xml:space="preserve"> </w:t>
        </w:r>
      </w:ins>
      <w:r w:rsidRPr="705C6FE3" w:rsidR="00743DAE">
        <w:rPr>
          <w:lang w:val="es-ES"/>
        </w:rPr>
        <w:t>violento</w:t>
      </w:r>
      <w:ins w:author="Estevez-Soto, Patricio" w:date="2020-02-13T12:28:33.703Z" w:id="807888203">
        <w:r w:rsidRPr="705C6FE3" w:rsidR="7023DC76">
          <w:rPr>
            <w:lang w:val="es-ES"/>
          </w:rPr>
          <w:t>s</w:t>
        </w:r>
      </w:ins>
      <w:r w:rsidRPr="705C6FE3" w:rsidR="00743DAE">
        <w:rPr>
          <w:lang w:val="es-ES"/>
        </w:rPr>
        <w:t>).</w:t>
      </w:r>
    </w:p>
    <w:p w:rsidRPr="007F458C" w:rsidR="00743DAE" w:rsidP="00743DAE" w:rsidRDefault="00743DAE" w14:paraId="77FE0F92" w14:textId="158EB48D">
      <w:pPr>
        <w:rPr>
          <w:lang w:val="es-ES"/>
        </w:rPr>
      </w:pPr>
      <w:r w:rsidRPr="4F90A761" w:rsidR="00743DAE">
        <w:rPr>
          <w:lang w:val="es-ES"/>
        </w:rPr>
        <w:t xml:space="preserve">En varios casos, las intervenciones no se </w:t>
      </w:r>
      <w:r w:rsidRPr="4F90A761" w:rsidR="00046A39">
        <w:rPr>
          <w:lang w:val="es-ES"/>
        </w:rPr>
        <w:t>implementan</w:t>
      </w:r>
      <w:r w:rsidRPr="4F90A761" w:rsidR="00743DAE">
        <w:rPr>
          <w:lang w:val="es-ES"/>
        </w:rPr>
        <w:t xml:space="preserve"> según lo previsto debido a problemas con el personal. Asignar oficiales a demasiados puntos calientes y la escasez de personal en general (debido a picos en la demanda de servicios</w:t>
      </w:r>
      <w:r w:rsidRPr="4F90A761" w:rsidR="00046A39">
        <w:rPr>
          <w:lang w:val="es-ES"/>
        </w:rPr>
        <w:t xml:space="preserve"> o </w:t>
      </w:r>
      <w:r w:rsidRPr="4F90A761" w:rsidR="00743DAE">
        <w:rPr>
          <w:lang w:val="es-ES"/>
        </w:rPr>
        <w:t xml:space="preserve">requisitos operativos) </w:t>
      </w:r>
      <w:del w:author="Estevez-Soto, Patricio" w:date="2020-02-13T12:29:09.765Z" w:id="1768429096">
        <w:r w:rsidRPr="4F90A761" w:rsidDel="00743DAE">
          <w:rPr>
            <w:lang w:val="es-ES"/>
          </w:rPr>
          <w:delText xml:space="preserve">socavan </w:delText>
        </w:r>
      </w:del>
      <w:ins w:author="Estevez-Soto, Patricio" w:date="2020-02-13T12:29:11.685Z" w:id="37652262">
        <w:r w:rsidRPr="4F90A761" w:rsidR="0D538302">
          <w:rPr>
            <w:lang w:val="es-ES"/>
          </w:rPr>
          <w:t xml:space="preserve">afectan </w:t>
        </w:r>
      </w:ins>
      <w:r w:rsidRPr="4F90A761" w:rsidR="00743DAE">
        <w:rPr>
          <w:lang w:val="es-ES"/>
        </w:rPr>
        <w:t xml:space="preserve">la efectividad de este tipo de intervenciones. </w:t>
      </w:r>
      <w:r w:rsidRPr="4F90A761" w:rsidR="00046A39">
        <w:rPr>
          <w:lang w:val="es-ES"/>
        </w:rPr>
        <w:t>Además</w:t>
      </w:r>
      <w:r w:rsidRPr="4F90A761" w:rsidR="00046A39">
        <w:rPr>
          <w:lang w:val="es-ES"/>
        </w:rPr>
        <w:t>,</w:t>
      </w:r>
      <w:r w:rsidRPr="4F90A761" w:rsidR="00743DAE">
        <w:rPr>
          <w:lang w:val="es-ES"/>
        </w:rPr>
        <w:t xml:space="preserve"> se </w:t>
      </w:r>
      <w:del w:author="Estevez-Soto, Patricio" w:date="2020-02-13T12:30:36.108Z" w:id="140176400">
        <w:r w:rsidRPr="4F90A761" w:rsidDel="00743DAE">
          <w:rPr>
            <w:lang w:val="es-ES"/>
          </w:rPr>
          <w:delText xml:space="preserve">descubrió </w:delText>
        </w:r>
      </w:del>
      <w:ins w:author="Estevez-Soto, Patricio" w:date="2020-02-13T12:30:38.402Z" w:id="1041925538">
        <w:r w:rsidRPr="4F90A761" w:rsidR="62FDFB1F">
          <w:rPr>
            <w:lang w:val="es-ES"/>
          </w:rPr>
          <w:t xml:space="preserve">ha observado </w:t>
        </w:r>
      </w:ins>
      <w:r w:rsidRPr="4F90A761" w:rsidR="00743DAE">
        <w:rPr>
          <w:lang w:val="es-ES"/>
        </w:rPr>
        <w:t xml:space="preserve">que la resistencia de los oficiales al programa </w:t>
      </w:r>
      <w:del w:author="Estevez-Soto, Patricio" w:date="2020-02-13T12:30:42.162Z" w:id="438184050">
        <w:r w:rsidRPr="4F90A761" w:rsidDel="00743DAE">
          <w:rPr>
            <w:lang w:val="es-ES"/>
          </w:rPr>
          <w:delText xml:space="preserve">amenaza </w:delText>
        </w:r>
      </w:del>
      <w:ins w:author="Estevez-Soto, Patricio" w:date="2020-02-13T12:30:44.988Z" w:id="1122287218">
        <w:r w:rsidRPr="4F90A761" w:rsidR="2D9B2C66">
          <w:rPr>
            <w:lang w:val="es-ES"/>
          </w:rPr>
          <w:t xml:space="preserve">puede amenazar </w:t>
        </w:r>
      </w:ins>
      <w:r w:rsidRPr="4F90A761" w:rsidR="00743DAE">
        <w:rPr>
          <w:lang w:val="es-ES"/>
        </w:rPr>
        <w:t>la efectividad de la intervención. Para mitigar estos problemas</w:t>
      </w:r>
      <w:r w:rsidRPr="4F90A761" w:rsidR="00214E5E">
        <w:rPr>
          <w:lang w:val="es-ES"/>
        </w:rPr>
        <w:t>,</w:t>
      </w:r>
      <w:r w:rsidRPr="4F90A761" w:rsidR="00743DAE">
        <w:rPr>
          <w:lang w:val="es-ES"/>
        </w:rPr>
        <w:t xml:space="preserve"> se </w:t>
      </w:r>
      <w:r w:rsidRPr="4F90A761" w:rsidR="00046A39">
        <w:rPr>
          <w:lang w:val="es-ES"/>
        </w:rPr>
        <w:t xml:space="preserve">han llevado a cabo políticas </w:t>
      </w:r>
      <w:del w:author="Estevez-Soto, Patricio" w:date="2020-02-13T12:30:59.159Z" w:id="1160236551">
        <w:r w:rsidRPr="4F90A761" w:rsidDel="00046A39">
          <w:rPr>
            <w:lang w:val="es-ES"/>
          </w:rPr>
          <w:delText>especificas</w:delText>
        </w:r>
      </w:del>
      <w:ins w:author="Estevez-Soto, Patricio" w:date="2020-02-13T12:30:59.159Z" w:id="1242998811">
        <w:r w:rsidRPr="4F90A761" w:rsidR="50C5EC44">
          <w:rPr>
            <w:lang w:val="es-ES"/>
          </w:rPr>
          <w:t>específicas</w:t>
        </w:r>
      </w:ins>
      <w:r w:rsidRPr="4F90A761" w:rsidR="00046A39">
        <w:rPr>
          <w:lang w:val="es-ES"/>
        </w:rPr>
        <w:t xml:space="preserve"> que incluyen</w:t>
      </w:r>
      <w:r w:rsidRPr="4F90A761" w:rsidR="00743DAE">
        <w:rPr>
          <w:lang w:val="es-ES"/>
        </w:rPr>
        <w:t xml:space="preserve"> cambios en el liderazgo policial, el uso de </w:t>
      </w:r>
      <w:del w:author="Estevez-Soto, Patricio" w:date="2020-02-13T12:31:58.915Z" w:id="2122855097">
        <w:r w:rsidRPr="4F90A761" w:rsidDel="00743DAE">
          <w:rPr>
            <w:lang w:val="es-ES"/>
          </w:rPr>
          <w:delText xml:space="preserve">un </w:delText>
        </w:r>
      </w:del>
      <w:r w:rsidRPr="4F90A761" w:rsidR="00743DAE">
        <w:rPr>
          <w:lang w:val="es-ES"/>
        </w:rPr>
        <w:t>sistema</w:t>
      </w:r>
      <w:ins w:author="Estevez-Soto, Patricio" w:date="2020-02-13T12:32:01.731Z" w:id="310469045">
        <w:r w:rsidRPr="4F90A761" w:rsidR="0DD70A7E">
          <w:rPr>
            <w:lang w:val="es-ES"/>
          </w:rPr>
          <w:t>s</w:t>
        </w:r>
      </w:ins>
      <w:r w:rsidRPr="4F90A761" w:rsidR="00743DAE">
        <w:rPr>
          <w:lang w:val="es-ES"/>
        </w:rPr>
        <w:t xml:space="preserve"> </w:t>
      </w:r>
      <w:ins w:author="Estevez-Soto, Patricio" w:date="2020-02-13T12:31:38.212Z" w:id="477807455">
        <w:r w:rsidRPr="4F90A761" w:rsidR="371C7C60">
          <w:rPr>
            <w:lang w:val="es-ES"/>
          </w:rPr>
          <w:t>de rendición de cuentas y</w:t>
        </w:r>
      </w:ins>
      <w:ins w:author="Estevez-Soto, Patricio" w:date="2020-02-13T12:32:46.379Z" w:id="209520925">
        <w:r w:rsidRPr="4F90A761" w:rsidR="0FFABBA6">
          <w:rPr>
            <w:lang w:val="es-ES"/>
          </w:rPr>
          <w:t xml:space="preserve"> monitoreo del desempeño </w:t>
        </w:r>
      </w:ins>
      <w:del w:author="Estevez-Soto, Patricio" w:date="2020-02-13T12:32:44.092Z" w:id="1404270415">
        <w:r w:rsidRPr="4F90A761" w:rsidDel="00743DAE">
          <w:rPr>
            <w:lang w:val="es-ES"/>
          </w:rPr>
          <w:delText xml:space="preserve">que atribuye responsabilidades a los oficiales </w:delText>
        </w:r>
      </w:del>
      <w:r w:rsidRPr="4F90A761" w:rsidR="00743DAE">
        <w:rPr>
          <w:lang w:val="es-ES"/>
        </w:rPr>
        <w:t xml:space="preserve">y la capacitación adicional </w:t>
      </w:r>
      <w:r w:rsidRPr="4F90A761" w:rsidR="00046A39">
        <w:rPr>
          <w:lang w:val="es-ES"/>
        </w:rPr>
        <w:t xml:space="preserve">del </w:t>
      </w:r>
      <w:r w:rsidRPr="4F90A761" w:rsidR="00743DAE">
        <w:rPr>
          <w:lang w:val="es-ES"/>
        </w:rPr>
        <w:t>personal policial.</w:t>
      </w:r>
    </w:p>
    <w:p w:rsidRPr="007F458C" w:rsidR="00743DAE" w:rsidP="00743DAE" w:rsidRDefault="00743DAE" w14:paraId="2BC66A67" w14:textId="1059071B">
      <w:pPr>
        <w:rPr>
          <w:lang w:val="es-ES"/>
        </w:rPr>
      </w:pPr>
      <w:del w:author="Estevez-Soto, Patricio" w:date="2020-02-13T12:33:49.31Z" w:id="2120100701">
        <w:r w:rsidRPr="014F56F5" w:rsidDel="00743DAE">
          <w:rPr>
            <w:lang w:val="es-ES"/>
          </w:rPr>
          <w:delText xml:space="preserve">Los </w:delText>
        </w:r>
      </w:del>
      <w:ins w:author="Estevez-Soto, Patricio" w:date="2020-02-13T12:33:52.334Z" w:id="21976821">
        <w:r w:rsidRPr="014F56F5" w:rsidR="06278FC9">
          <w:rPr>
            <w:lang w:val="es-ES"/>
          </w:rPr>
          <w:t xml:space="preserve">Intervenciones con </w:t>
        </w:r>
      </w:ins>
      <w:r w:rsidRPr="014F56F5" w:rsidR="00743DAE">
        <w:rPr>
          <w:lang w:val="es-ES"/>
        </w:rPr>
        <w:t xml:space="preserve">períodos cortos de implementación parecen disminuir el efecto positivo de la </w:t>
      </w:r>
      <w:del w:author="Estevez-Soto, Patricio" w:date="2020-02-13T12:34:00.59Z" w:id="1142006452">
        <w:r w:rsidRPr="014F56F5" w:rsidDel="00743DAE">
          <w:rPr>
            <w:lang w:val="es-ES"/>
          </w:rPr>
          <w:delText>intervención</w:delText>
        </w:r>
      </w:del>
      <w:ins w:author="Estevez-Soto, Patricio" w:date="2020-02-13T12:34:02.756Z" w:id="1007389958">
        <w:r w:rsidRPr="014F56F5" w:rsidR="523E4082">
          <w:rPr>
            <w:lang w:val="es-ES"/>
          </w:rPr>
          <w:t>estrategia</w:t>
        </w:r>
      </w:ins>
      <w:r w:rsidRPr="014F56F5" w:rsidR="00743DAE">
        <w:rPr>
          <w:lang w:val="es-ES"/>
        </w:rPr>
        <w:t xml:space="preserve">. Las evaluaciones también han enfatizado la importancia de </w:t>
      </w:r>
      <w:del w:author="Estevez-Soto, Patricio" w:date="2020-02-13T12:34:23.838Z" w:id="1926396100">
        <w:r w:rsidRPr="014F56F5" w:rsidDel="00743DAE">
          <w:rPr>
            <w:lang w:val="es-ES"/>
          </w:rPr>
          <w:delText xml:space="preserve">estudiar </w:delText>
        </w:r>
      </w:del>
      <w:ins w:author="Estevez-Soto, Patricio" w:date="2020-02-13T12:34:44.103Z" w:id="285507935">
        <w:r w:rsidRPr="014F56F5" w:rsidR="6FEA3A3B">
          <w:rPr>
            <w:lang w:val="es-ES"/>
          </w:rPr>
          <w:t xml:space="preserve">entender cómo </w:t>
        </w:r>
      </w:ins>
      <w:r w:rsidRPr="014F56F5" w:rsidR="004C343D">
        <w:rPr>
          <w:lang w:val="es-ES"/>
        </w:rPr>
        <w:t xml:space="preserve">las </w:t>
      </w:r>
      <w:del w:author="Estevez-Soto, Patricio" w:date="2020-02-13T12:34:47.722Z" w:id="213257629">
        <w:r w:rsidRPr="014F56F5" w:rsidDel="00743DAE">
          <w:rPr>
            <w:lang w:val="es-ES"/>
          </w:rPr>
          <w:delText xml:space="preserve">otras </w:delText>
        </w:r>
      </w:del>
      <w:ins w:author="Estevez-Soto, Patricio" w:date="2020-02-13T12:34:49.544Z" w:id="155696965">
        <w:r w:rsidRPr="014F56F5" w:rsidR="36156FF6">
          <w:rPr>
            <w:lang w:val="es-ES"/>
          </w:rPr>
          <w:t xml:space="preserve">distintas </w:t>
        </w:r>
      </w:ins>
      <w:del w:author="Estevez-Soto, Patricio" w:date="2020-02-13T12:51:13.71Z" w:id="1385246470">
        <w:r w:rsidRPr="014F56F5" w:rsidDel="00743DAE">
          <w:rPr>
            <w:lang w:val="es-ES"/>
          </w:rPr>
          <w:delText>estrategias</w:delText>
        </w:r>
        <w:r w:rsidRPr="014F56F5" w:rsidDel="00743DAE">
          <w:rPr>
            <w:lang w:val="es-ES"/>
          </w:rPr>
          <w:delText xml:space="preserve"> </w:delText>
        </w:r>
      </w:del>
      <w:ins w:author="Estevez-Soto, Patricio" w:date="2020-02-13T12:51:15.875Z" w:id="1437363013">
        <w:r w:rsidRPr="014F56F5" w:rsidR="25522D51">
          <w:rPr>
            <w:lang w:val="es-ES"/>
          </w:rPr>
          <w:t xml:space="preserve">actividades </w:t>
        </w:r>
      </w:ins>
      <w:r w:rsidRPr="014F56F5" w:rsidR="004C343D">
        <w:rPr>
          <w:lang w:val="es-ES"/>
        </w:rPr>
        <w:t>policiales que se</w:t>
      </w:r>
      <w:ins w:author="Estevez-Soto, Patricio" w:date="2020-02-13T12:35:13.286Z" w:id="90603285">
        <w:r w:rsidRPr="014F56F5" w:rsidR="26DE950A">
          <w:rPr>
            <w:lang w:val="es-ES"/>
          </w:rPr>
          <w:t xml:space="preserve"> pueden</w:t>
        </w:r>
      </w:ins>
      <w:r w:rsidRPr="014F56F5" w:rsidR="004C343D">
        <w:rPr>
          <w:lang w:val="es-ES"/>
        </w:rPr>
        <w:t xml:space="preserve"> lleva</w:t>
      </w:r>
      <w:ins w:author="Estevez-Soto, Patricio" w:date="2020-02-13T12:35:15.519Z" w:id="1878823121">
        <w:r w:rsidRPr="014F56F5" w:rsidR="23B54672">
          <w:rPr>
            <w:lang w:val="es-ES"/>
          </w:rPr>
          <w:t>r</w:t>
        </w:r>
      </w:ins>
      <w:del w:author="Estevez-Soto, Patricio" w:date="2020-02-13T12:35:15.379Z" w:id="896423113">
        <w:r w:rsidRPr="014F56F5" w:rsidDel="00743DAE">
          <w:rPr>
            <w:lang w:val="es-ES"/>
          </w:rPr>
          <w:delText>n</w:delText>
        </w:r>
      </w:del>
      <w:r w:rsidRPr="014F56F5" w:rsidR="004C343D">
        <w:rPr>
          <w:lang w:val="es-ES"/>
        </w:rPr>
        <w:t xml:space="preserve"> a cabo en los puntos </w:t>
      </w:r>
      <w:r w:rsidRPr="014F56F5" w:rsidR="00046A39">
        <w:rPr>
          <w:lang w:val="es-ES"/>
        </w:rPr>
        <w:t xml:space="preserve">calientes </w:t>
      </w:r>
      <w:ins w:author="Estevez-Soto, Patricio" w:date="2020-02-13T12:35:49.585Z" w:id="884886698">
        <w:r w:rsidRPr="014F56F5" w:rsidR="73AB75B4">
          <w:rPr>
            <w:lang w:val="es-ES"/>
          </w:rPr>
          <w:t xml:space="preserve">son percibidas por la comunidad, </w:t>
        </w:r>
      </w:ins>
      <w:r w:rsidRPr="014F56F5" w:rsidR="00046A39">
        <w:rPr>
          <w:lang w:val="es-ES"/>
        </w:rPr>
        <w:t>ya</w:t>
      </w:r>
      <w:r w:rsidRPr="014F56F5" w:rsidR="004C343D">
        <w:rPr>
          <w:lang w:val="es-ES"/>
        </w:rPr>
        <w:t xml:space="preserve"> que</w:t>
      </w:r>
      <w:r w:rsidRPr="014F56F5" w:rsidR="00743DAE">
        <w:rPr>
          <w:lang w:val="es-ES"/>
        </w:rPr>
        <w:t xml:space="preserve"> </w:t>
      </w:r>
      <w:ins w:author="Estevez-Soto, Patricio" w:date="2020-02-13T12:35:54.014Z" w:id="952266478">
        <w:r w:rsidRPr="014F56F5" w:rsidR="63980967">
          <w:rPr>
            <w:lang w:val="es-ES"/>
          </w:rPr>
          <w:t xml:space="preserve">algunas </w:t>
        </w:r>
      </w:ins>
      <w:r w:rsidRPr="014F56F5" w:rsidR="00743DAE">
        <w:rPr>
          <w:lang w:val="es-ES"/>
        </w:rPr>
        <w:t>pueden ser percibidas</w:t>
      </w:r>
      <w:r w:rsidRPr="014F56F5" w:rsidR="004C343D">
        <w:rPr>
          <w:lang w:val="es-ES"/>
        </w:rPr>
        <w:t xml:space="preserve"> negativamente</w:t>
      </w:r>
      <w:ins w:author="Estevez-Soto, Patricio" w:date="2020-02-13T12:36:11.286Z" w:id="1117857979">
        <w:r w:rsidRPr="014F56F5" w:rsidR="6E1AAB9A">
          <w:rPr>
            <w:lang w:val="es-ES"/>
          </w:rPr>
          <w:t>.</w:t>
        </w:r>
      </w:ins>
      <w:r w:rsidRPr="014F56F5" w:rsidR="00743DAE">
        <w:rPr>
          <w:lang w:val="es-ES"/>
        </w:rPr>
        <w:t xml:space="preserve"> </w:t>
      </w:r>
      <w:del w:author="Estevez-Soto, Patricio" w:date="2020-02-13T12:36:41.231Z" w:id="142010495">
        <w:r w:rsidRPr="014F56F5" w:rsidDel="00743DAE">
          <w:rPr>
            <w:lang w:val="es-ES"/>
          </w:rPr>
          <w:delText>por la comunidad</w:delText>
        </w:r>
        <w:r w:rsidRPr="014F56F5" w:rsidDel="00743DAE">
          <w:rPr>
            <w:lang w:val="es-ES"/>
          </w:rPr>
          <w:delText xml:space="preserve">. </w:delText>
        </w:r>
      </w:del>
      <w:r w:rsidRPr="014F56F5" w:rsidR="004C343D">
        <w:rPr>
          <w:lang w:val="es-ES"/>
        </w:rPr>
        <w:t xml:space="preserve">Por </w:t>
      </w:r>
      <w:r w:rsidRPr="014F56F5" w:rsidR="00046A39">
        <w:rPr>
          <w:lang w:val="es-ES"/>
        </w:rPr>
        <w:t>ejemplo,</w:t>
      </w:r>
      <w:r w:rsidRPr="014F56F5" w:rsidR="004C343D">
        <w:rPr>
          <w:lang w:val="es-ES"/>
        </w:rPr>
        <w:t xml:space="preserve"> se ha comprobado que </w:t>
      </w:r>
      <w:r w:rsidRPr="014F56F5" w:rsidR="00046A39">
        <w:rPr>
          <w:lang w:val="es-ES"/>
        </w:rPr>
        <w:t xml:space="preserve">aumentos en </w:t>
      </w:r>
      <w:del w:author="Estevez-Soto, Patricio" w:date="2020-02-13T12:36:56.852Z" w:id="277457133">
        <w:r w:rsidRPr="014F56F5" w:rsidDel="00743DAE">
          <w:rPr>
            <w:lang w:val="es-ES"/>
          </w:rPr>
          <w:delText xml:space="preserve">actividad de </w:delText>
        </w:r>
      </w:del>
      <w:r w:rsidRPr="014F56F5" w:rsidR="00743DAE">
        <w:rPr>
          <w:lang w:val="es-ES"/>
        </w:rPr>
        <w:t>detenci</w:t>
      </w:r>
      <w:ins w:author="Estevez-Soto, Patricio" w:date="2020-02-13T12:37:00.683Z" w:id="1685596161">
        <w:r w:rsidRPr="014F56F5" w:rsidR="3B3C559B">
          <w:rPr>
            <w:lang w:val="es-ES"/>
          </w:rPr>
          <w:t>ones</w:t>
        </w:r>
      </w:ins>
      <w:del w:author="Estevez-Soto, Patricio" w:date="2020-02-13T12:36:58.951Z" w:id="1921603520">
        <w:r w:rsidRPr="014F56F5" w:rsidDel="00743DAE">
          <w:rPr>
            <w:lang w:val="es-ES"/>
          </w:rPr>
          <w:delText xml:space="preserve">ón </w:delText>
        </w:r>
      </w:del>
      <w:ins w:author="Estevez-Soto, Patricio" w:date="2020-02-13T12:52:41.893Z" w:id="2054885232">
        <w:r w:rsidRPr="014F56F5" w:rsidR="4BF54F30">
          <w:rPr>
            <w:lang w:val="es-ES"/>
          </w:rPr>
          <w:t xml:space="preserve"> </w:t>
        </w:r>
      </w:ins>
      <w:r w:rsidRPr="014F56F5" w:rsidR="00743DAE">
        <w:rPr>
          <w:lang w:val="es-ES"/>
        </w:rPr>
        <w:t>y búsqueda</w:t>
      </w:r>
      <w:ins w:author="Estevez-Soto, Patricio" w:date="2020-02-13T12:37:07.716Z" w:id="1295880244">
        <w:r w:rsidRPr="014F56F5" w:rsidR="6F9A41D8">
          <w:rPr>
            <w:lang w:val="es-ES"/>
          </w:rPr>
          <w:t>s</w:t>
        </w:r>
      </w:ins>
      <w:ins w:author="Estevez-Soto, Patricio" w:date="2020-02-13T12:52:04.539Z" w:id="1419403709">
        <w:r w:rsidRPr="014F56F5" w:rsidR="7E1DFE56">
          <w:rPr>
            <w:lang w:val="es-ES"/>
          </w:rPr>
          <w:t>,</w:t>
        </w:r>
      </w:ins>
      <w:r w:rsidRPr="014F56F5" w:rsidR="004C343D">
        <w:rPr>
          <w:lang w:val="es-ES"/>
        </w:rPr>
        <w:t xml:space="preserve"> y la </w:t>
      </w:r>
      <w:r w:rsidRPr="014F56F5" w:rsidR="00743DAE">
        <w:rPr>
          <w:lang w:val="es-ES"/>
        </w:rPr>
        <w:t xml:space="preserve">aplicación de la ley </w:t>
      </w:r>
      <w:del w:author="Estevez-Soto, Patricio" w:date="2020-02-13T12:36:19.397Z" w:id="1514826713">
        <w:r w:rsidRPr="014F56F5" w:rsidDel="00743DAE">
          <w:rPr>
            <w:lang w:val="es-ES"/>
          </w:rPr>
          <w:delText xml:space="preserve">de </w:delText>
        </w:r>
      </w:del>
      <w:ins w:author="Estevez-Soto, Patricio" w:date="2020-02-13T12:36:21.099Z" w:id="1086613022">
        <w:r w:rsidRPr="014F56F5" w:rsidR="5938AEE4">
          <w:rPr>
            <w:lang w:val="es-ES"/>
          </w:rPr>
          <w:t>con “</w:t>
        </w:r>
      </w:ins>
      <w:r w:rsidRPr="014F56F5" w:rsidR="00743DAE">
        <w:rPr>
          <w:lang w:val="es-ES"/>
        </w:rPr>
        <w:t>mano dura</w:t>
      </w:r>
      <w:ins w:author="Estevez-Soto, Patricio" w:date="2020-02-13T12:36:22.718Z" w:id="1693524215">
        <w:r w:rsidRPr="014F56F5" w:rsidR="6B0EDC0A">
          <w:rPr>
            <w:lang w:val="es-ES"/>
          </w:rPr>
          <w:t>”</w:t>
        </w:r>
      </w:ins>
      <w:r w:rsidRPr="014F56F5" w:rsidR="00046A39">
        <w:rPr>
          <w:lang w:val="es-ES"/>
        </w:rPr>
        <w:t xml:space="preserve"> en los puntos calientes</w:t>
      </w:r>
      <w:del w:author="Estevez-Soto, Patricio" w:date="2020-02-13T12:53:32.451Z" w:id="1327215005">
        <w:r w:rsidRPr="014F56F5" w:rsidDel="00046A39">
          <w:rPr>
            <w:lang w:val="es-ES"/>
          </w:rPr>
          <w:delText>,</w:delText>
        </w:r>
      </w:del>
      <w:r w:rsidRPr="014F56F5" w:rsidR="004C343D">
        <w:rPr>
          <w:lang w:val="es-ES"/>
        </w:rPr>
        <w:t xml:space="preserve"> </w:t>
      </w:r>
      <w:r w:rsidRPr="014F56F5" w:rsidR="00743DAE">
        <w:rPr>
          <w:lang w:val="es-ES"/>
        </w:rPr>
        <w:t>pueden tener un efecto negativo en las relaciones entre la policía y la comunidad.</w:t>
      </w:r>
    </w:p>
    <w:p w:rsidRPr="007F458C" w:rsidR="004C343D" w:rsidP="49332AD8" w:rsidRDefault="004C343D" w14:paraId="5CDCDAE1" w14:textId="309074E1">
      <w:pPr>
        <w:pStyle w:val="ListParagraph"/>
        <w:numPr>
          <w:ilvl w:val="0"/>
          <w:numId w:val="1"/>
        </w:numPr>
        <w:rPr>
          <w:rFonts w:ascii="Calibri" w:hAnsi="Calibri" w:eastAsia="Calibri" w:cs="Calibri" w:asciiTheme="minorAscii" w:hAnsiTheme="minorAscii" w:eastAsiaTheme="minorAscii" w:cstheme="minorAscii"/>
          <w:b w:val="1"/>
          <w:bCs w:val="1"/>
          <w:sz w:val="22"/>
          <w:szCs w:val="22"/>
          <w:lang w:val="es-ES"/>
        </w:rPr>
      </w:pPr>
      <w:r w:rsidRPr="49332AD8" w:rsidR="004C343D">
        <w:rPr>
          <w:b w:val="1"/>
          <w:bCs w:val="1"/>
          <w:lang w:val="es-ES"/>
        </w:rPr>
        <w:t>Costo</w:t>
      </w:r>
    </w:p>
    <w:p w:rsidRPr="007F458C" w:rsidR="004C343D" w:rsidP="004C343D" w:rsidRDefault="004C343D" w14:paraId="1FC5C348" w14:textId="4D1C5D92">
      <w:pPr>
        <w:rPr>
          <w:lang w:val="es-ES"/>
        </w:rPr>
      </w:pPr>
      <w:r w:rsidRPr="4F90A761" w:rsidR="004C343D">
        <w:rPr>
          <w:lang w:val="es-ES"/>
        </w:rPr>
        <w:t>No hay información en la literatura sobre los costos de</w:t>
      </w:r>
      <w:ins w:author="Estevez-Soto, Patricio" w:date="2020-02-13T12:37:35.033Z" w:id="294251169">
        <w:r w:rsidRPr="4F90A761" w:rsidR="5A6F2DBB">
          <w:rPr>
            <w:lang w:val="es-ES"/>
          </w:rPr>
          <w:t xml:space="preserve">l </w:t>
        </w:r>
        <w:r w:rsidRPr="4F90A761" w:rsidR="5A6F2DBB">
          <w:rPr>
            <w:lang w:val="es-ES"/>
          </w:rPr>
          <w:t>policiamento</w:t>
        </w:r>
        <w:r w:rsidRPr="4F90A761" w:rsidR="5A6F2DBB">
          <w:rPr>
            <w:lang w:val="es-ES"/>
          </w:rPr>
          <w:t xml:space="preserve"> </w:t>
        </w:r>
      </w:ins>
      <w:del w:author="Estevez-Soto, Patricio" w:date="2020-02-13T12:37:25.352Z" w:id="1459846278">
        <w:r w:rsidRPr="4F90A761" w:rsidDel="004C343D">
          <w:rPr>
            <w:lang w:val="es-ES"/>
          </w:rPr>
          <w:delText xml:space="preserve"> la vigilancia </w:delText>
        </w:r>
      </w:del>
      <w:r w:rsidRPr="4F90A761" w:rsidR="004C343D">
        <w:rPr>
          <w:lang w:val="es-ES"/>
        </w:rPr>
        <w:t xml:space="preserve">de puntos calientes, y no hay cálculos </w:t>
      </w:r>
      <w:r w:rsidRPr="4F90A761" w:rsidR="00046A39">
        <w:rPr>
          <w:lang w:val="es-ES"/>
        </w:rPr>
        <w:t>específicos</w:t>
      </w:r>
      <w:r w:rsidRPr="4F90A761" w:rsidR="004C343D">
        <w:rPr>
          <w:lang w:val="es-ES"/>
        </w:rPr>
        <w:t xml:space="preserve"> de los de beneficios económicos de esta estrategia. Sin embargo, en la mayoría de los casos, </w:t>
      </w:r>
      <w:ins w:author="Estevez-Soto, Patricio" w:date="2020-02-13T12:37:56.169Z" w:id="551235124">
        <w:r w:rsidRPr="4F90A761" w:rsidR="34519D74">
          <w:rPr>
            <w:lang w:val="es-ES"/>
          </w:rPr>
          <w:t xml:space="preserve">el policiamiento </w:t>
        </w:r>
      </w:ins>
      <w:del w:author="Estevez-Soto, Patricio" w:date="2020-02-13T12:37:51.073Z" w:id="996444108">
        <w:r w:rsidRPr="4F90A761" w:rsidDel="004C343D">
          <w:rPr>
            <w:lang w:val="es-ES"/>
          </w:rPr>
          <w:delText xml:space="preserve">la vigilancia </w:delText>
        </w:r>
      </w:del>
      <w:r w:rsidRPr="4F90A761" w:rsidR="004C343D">
        <w:rPr>
          <w:lang w:val="es-ES"/>
        </w:rPr>
        <w:t xml:space="preserve">de </w:t>
      </w:r>
      <w:r w:rsidRPr="4F90A761" w:rsidR="00046A39">
        <w:rPr>
          <w:lang w:val="es-ES"/>
        </w:rPr>
        <w:t xml:space="preserve">puntos calientes </w:t>
      </w:r>
      <w:r w:rsidRPr="4F90A761" w:rsidR="004C343D">
        <w:rPr>
          <w:lang w:val="es-ES"/>
        </w:rPr>
        <w:t xml:space="preserve">implica </w:t>
      </w:r>
      <w:r w:rsidRPr="4F90A761" w:rsidR="00046A39">
        <w:rPr>
          <w:lang w:val="es-ES"/>
        </w:rPr>
        <w:t>la optimización de los</w:t>
      </w:r>
      <w:r w:rsidRPr="4F90A761" w:rsidR="004C343D">
        <w:rPr>
          <w:lang w:val="es-ES"/>
        </w:rPr>
        <w:t xml:space="preserve"> recursos existentes</w:t>
      </w:r>
      <w:r w:rsidRPr="4F90A761" w:rsidR="00046A39">
        <w:rPr>
          <w:lang w:val="es-ES"/>
        </w:rPr>
        <w:t>.</w:t>
      </w:r>
    </w:p>
    <w:p w:rsidRPr="007F458C" w:rsidR="004C343D" w:rsidP="49332AD8" w:rsidRDefault="004C343D" w14:paraId="00E156F5" w14:textId="0F519E48">
      <w:pPr>
        <w:pStyle w:val="ListParagraph"/>
        <w:numPr>
          <w:ilvl w:val="0"/>
          <w:numId w:val="1"/>
        </w:numPr>
        <w:rPr>
          <w:rFonts w:ascii="Calibri" w:hAnsi="Calibri" w:eastAsia="Calibri" w:cs="Calibri" w:asciiTheme="minorAscii" w:hAnsiTheme="minorAscii" w:eastAsiaTheme="minorAscii" w:cstheme="minorAscii"/>
          <w:b w:val="1"/>
          <w:bCs w:val="1"/>
          <w:sz w:val="22"/>
          <w:szCs w:val="22"/>
          <w:lang w:val="es-ES"/>
        </w:rPr>
      </w:pPr>
      <w:r w:rsidRPr="49332AD8" w:rsidR="004C343D">
        <w:rPr>
          <w:b w:val="1"/>
          <w:bCs w:val="1"/>
          <w:lang w:val="es-ES"/>
        </w:rPr>
        <w:t>Otras cosas a considerar</w:t>
      </w:r>
    </w:p>
    <w:p w:rsidRPr="007F458C" w:rsidR="004C343D" w:rsidP="004C343D" w:rsidRDefault="004C343D" w14:paraId="0E827362" w14:textId="1682FD71">
      <w:pPr>
        <w:rPr>
          <w:lang w:val="es-ES"/>
        </w:rPr>
      </w:pPr>
      <w:del w:author="Estevez-Soto, Patricio" w:date="2020-02-13T12:38:32.972Z" w:id="229715585">
        <w:r w:rsidRPr="4F90A761" w:rsidDel="004C343D">
          <w:rPr>
            <w:lang w:val="es-ES"/>
          </w:rPr>
          <w:delText xml:space="preserve">La vigilancia </w:delText>
        </w:r>
      </w:del>
      <w:ins w:author="Estevez-Soto, Patricio" w:date="2020-02-13T12:38:36.128Z" w:id="738968967">
        <w:r w:rsidRPr="4F90A761" w:rsidR="1180E35D">
          <w:rPr>
            <w:lang w:val="es-ES"/>
          </w:rPr>
          <w:t xml:space="preserve">El </w:t>
        </w:r>
        <w:r w:rsidRPr="4F90A761" w:rsidR="1180E35D">
          <w:rPr>
            <w:lang w:val="es-ES"/>
          </w:rPr>
          <w:t>policiamiento</w:t>
        </w:r>
        <w:r w:rsidRPr="4F90A761" w:rsidR="1180E35D">
          <w:rPr>
            <w:lang w:val="es-ES"/>
          </w:rPr>
          <w:t xml:space="preserve"> </w:t>
        </w:r>
      </w:ins>
      <w:r w:rsidRPr="4F90A761" w:rsidR="004C343D">
        <w:rPr>
          <w:lang w:val="es-ES"/>
        </w:rPr>
        <w:t>de puntos calientes es una estrategia operativa que consiste en concentrar los recursos policiales en áreas donde se concentra</w:t>
      </w:r>
      <w:ins w:author="Estevez-Soto, Patricio" w:date="2020-02-13T12:38:49.458Z" w:id="621635948">
        <w:r w:rsidRPr="4F90A761" w:rsidR="0EE53BA4">
          <w:rPr>
            <w:lang w:val="es-ES"/>
          </w:rPr>
          <w:t>n</w:t>
        </w:r>
      </w:ins>
      <w:r w:rsidRPr="4F90A761" w:rsidR="004C343D">
        <w:rPr>
          <w:lang w:val="es-ES"/>
        </w:rPr>
        <w:t xml:space="preserve"> </w:t>
      </w:r>
      <w:ins w:author="Estevez-Soto, Patricio" w:date="2020-02-13T12:38:52.779Z" w:id="626913676">
        <w:r w:rsidRPr="4F90A761" w:rsidR="221CAC56">
          <w:rPr>
            <w:lang w:val="es-ES"/>
          </w:rPr>
          <w:t>los</w:t>
        </w:r>
        <w:r w:rsidRPr="4F90A761" w:rsidR="3D669C0F">
          <w:rPr>
            <w:lang w:val="es-ES"/>
          </w:rPr>
          <w:t xml:space="preserve"> delito</w:t>
        </w:r>
        <w:r w:rsidRPr="4F90A761" w:rsidR="5FA1A490">
          <w:rPr>
            <w:lang w:val="es-ES"/>
          </w:rPr>
          <w:t>s</w:t>
        </w:r>
      </w:ins>
      <w:del w:author="Estevez-Soto, Patricio" w:date="2020-02-13T12:38:41.117Z" w:id="600371963">
        <w:r w:rsidRPr="4F90A761" w:rsidDel="004C343D">
          <w:rPr>
            <w:lang w:val="es-ES"/>
          </w:rPr>
          <w:delText>la delincuencia</w:delText>
        </w:r>
      </w:del>
      <w:r w:rsidRPr="4F90A761" w:rsidR="004C343D">
        <w:rPr>
          <w:lang w:val="es-ES"/>
        </w:rPr>
        <w:t xml:space="preserve">. </w:t>
      </w:r>
      <w:r w:rsidRPr="4F90A761" w:rsidR="00046A39">
        <w:rPr>
          <w:lang w:val="es-ES"/>
        </w:rPr>
        <w:t>Es importante</w:t>
      </w:r>
      <w:r w:rsidRPr="4F90A761" w:rsidR="004C343D">
        <w:rPr>
          <w:lang w:val="es-ES"/>
        </w:rPr>
        <w:t xml:space="preserve"> </w:t>
      </w:r>
      <w:r w:rsidRPr="4F90A761" w:rsidR="00046A39">
        <w:rPr>
          <w:lang w:val="es-ES"/>
        </w:rPr>
        <w:t>tener</w:t>
      </w:r>
      <w:r w:rsidRPr="4F90A761" w:rsidR="004C343D">
        <w:rPr>
          <w:lang w:val="es-ES"/>
        </w:rPr>
        <w:t xml:space="preserve"> en cuenta el tipo de actividad que se va a llevar a cabo dentro del puto caliente, y</w:t>
      </w:r>
      <w:ins w:author="Estevez-Soto, Patricio" w:date="2020-02-13T12:39:21.43Z" w:id="680340607">
        <w:r w:rsidRPr="4F90A761" w:rsidR="4610DFB7">
          <w:rPr>
            <w:lang w:val="es-ES"/>
          </w:rPr>
          <w:t>a que</w:t>
        </w:r>
      </w:ins>
      <w:r w:rsidRPr="4F90A761" w:rsidR="004C343D">
        <w:rPr>
          <w:lang w:val="es-ES"/>
        </w:rPr>
        <w:t xml:space="preserve"> </w:t>
      </w:r>
      <w:r w:rsidRPr="4F90A761" w:rsidR="00046A39">
        <w:rPr>
          <w:lang w:val="es-ES"/>
        </w:rPr>
        <w:t>ésta</w:t>
      </w:r>
      <w:r w:rsidRPr="4F90A761" w:rsidR="004C343D">
        <w:rPr>
          <w:lang w:val="es-ES"/>
        </w:rPr>
        <w:t xml:space="preserve"> debe variar según la naturaleza del problema </w:t>
      </w:r>
      <w:del w:author="Estevez-Soto, Patricio" w:date="2020-02-13T12:39:35.754Z" w:id="396567044">
        <w:r w:rsidRPr="4F90A761" w:rsidDel="004C343D">
          <w:rPr>
            <w:lang w:val="es-ES"/>
          </w:rPr>
          <w:delText>dentro del punto caliente</w:delText>
        </w:r>
      </w:del>
      <w:r w:rsidRPr="4F90A761" w:rsidR="004C343D">
        <w:rPr>
          <w:lang w:val="es-ES"/>
        </w:rPr>
        <w:t xml:space="preserve"> (por ejemplo, tipo</w:t>
      </w:r>
      <w:del w:author="Estevez-Soto, Patricio" w:date="2020-02-13T12:39:41.059Z" w:id="1031942180">
        <w:r w:rsidRPr="4F90A761" w:rsidDel="004C343D">
          <w:rPr>
            <w:lang w:val="es-ES"/>
          </w:rPr>
          <w:delText>s</w:delText>
        </w:r>
      </w:del>
      <w:r w:rsidRPr="4F90A761" w:rsidR="004C343D">
        <w:rPr>
          <w:lang w:val="es-ES"/>
        </w:rPr>
        <w:t xml:space="preserve"> de delitos, modus operandi y </w:t>
      </w:r>
      <w:ins w:author="Estevez-Soto, Patricio" w:date="2020-02-13T12:39:51.256Z" w:id="1232978802">
        <w:r w:rsidRPr="4F90A761" w:rsidR="278A3B86">
          <w:rPr>
            <w:lang w:val="es-ES"/>
          </w:rPr>
          <w:t xml:space="preserve">otros </w:t>
        </w:r>
      </w:ins>
      <w:r w:rsidRPr="4F90A761" w:rsidR="004C343D">
        <w:rPr>
          <w:lang w:val="es-ES"/>
        </w:rPr>
        <w:t>factores ambientales).</w:t>
      </w:r>
    </w:p>
    <w:p w:rsidRPr="00257C59" w:rsidR="00E60C1A" w:rsidRDefault="004C343D" w14:paraId="5242E958" w14:textId="6148CABD">
      <w:pPr>
        <w:rPr>
          <w:b/>
          <w:lang w:val="en-US"/>
        </w:rPr>
      </w:pPr>
      <w:proofErr w:type="spellStart"/>
      <w:r w:rsidRPr="00257C59">
        <w:rPr>
          <w:b/>
          <w:lang w:val="en-US"/>
        </w:rPr>
        <w:t>Referencias</w:t>
      </w:r>
      <w:proofErr w:type="spellEnd"/>
      <w:r w:rsidRPr="00257C59">
        <w:rPr>
          <w:b/>
          <w:lang w:val="en-US"/>
        </w:rPr>
        <w:t xml:space="preserve"> </w:t>
      </w:r>
    </w:p>
    <w:p w:rsidRPr="00257C59" w:rsidR="009868E2" w:rsidP="00E60C1A" w:rsidRDefault="009868E2" w14:paraId="44FFB611" w14:textId="77777777">
      <w:pPr>
        <w:rPr>
          <w:lang w:val="en-US"/>
        </w:rPr>
      </w:pPr>
      <w:r w:rsidRPr="00257C59">
        <w:rPr>
          <w:lang w:val="en-US"/>
        </w:rPr>
        <w:t xml:space="preserve">​Braga, A., </w:t>
      </w:r>
      <w:proofErr w:type="spellStart"/>
      <w:r w:rsidRPr="00257C59">
        <w:rPr>
          <w:lang w:val="en-US"/>
        </w:rPr>
        <w:t>Papachristos</w:t>
      </w:r>
      <w:proofErr w:type="spellEnd"/>
      <w:r w:rsidRPr="00257C59">
        <w:rPr>
          <w:lang w:val="en-US"/>
        </w:rPr>
        <w:t xml:space="preserve">, A. and Hureau, D. (2012) 'Hot spots policing effects on crime', Campbell Systematic Reviews, 2012:8, DOI: 10.4073/csr.2012.8 </w:t>
      </w:r>
    </w:p>
    <w:p w:rsidR="00214E5E" w:rsidRDefault="00214E5E" w14:paraId="66BDAAD2" w14:textId="301A0FD9">
      <w:pPr>
        <w:rPr>
          <w:lang w:val="es-ES"/>
        </w:rPr>
      </w:pPr>
      <w:r>
        <w:rPr>
          <w:lang w:val="es-ES"/>
        </w:rPr>
        <w:fldChar w:fldCharType="begin"/>
      </w:r>
      <w:r>
        <w:rPr>
          <w:lang w:val="es-ES"/>
        </w:rPr>
        <w:instrText xml:space="preserve"> TIME \@ "d' de 'MMMM' de 'yyyy" </w:instrText>
      </w:r>
      <w:r>
        <w:rPr>
          <w:lang w:val="es-ES"/>
        </w:rPr>
        <w:fldChar w:fldCharType="separate"/>
      </w:r>
      <w:r w:rsidR="00226BDD">
        <w:rPr>
          <w:noProof/>
          <w:lang w:val="es-ES"/>
        </w:rPr>
        <w:t>11 de febrero de 2020</w:t>
      </w:r>
      <w:r>
        <w:rPr>
          <w:lang w:val="es-ES"/>
        </w:rPr>
        <w:fldChar w:fldCharType="end"/>
      </w:r>
    </w:p>
    <w:p w:rsidRPr="007F458C" w:rsidR="5A443B40" w:rsidP="0F5ABFC5" w:rsidRDefault="004C343D" w14:paraId="5E2FEC3A" w14:textId="572E5DFB">
      <w:pPr>
        <w:rPr>
          <w:lang w:val="es-ES"/>
        </w:rPr>
      </w:pPr>
      <w:r w:rsidRPr="007F458C">
        <w:rPr>
          <w:lang w:val="es-ES"/>
        </w:rPr>
        <w:t xml:space="preserve">Elaborado por </w:t>
      </w:r>
      <w:r w:rsidRPr="007F458C" w:rsidR="05C5B53A">
        <w:rPr>
          <w:lang w:val="es-ES"/>
        </w:rPr>
        <w:t xml:space="preserve">Spencer </w:t>
      </w:r>
      <w:proofErr w:type="spellStart"/>
      <w:r w:rsidRPr="007F458C" w:rsidR="05C5B53A">
        <w:rPr>
          <w:lang w:val="es-ES"/>
        </w:rPr>
        <w:t>Chainey</w:t>
      </w:r>
      <w:proofErr w:type="spellEnd"/>
      <w:r w:rsidRPr="007F458C" w:rsidR="05C5B53A">
        <w:rPr>
          <w:lang w:val="es-ES"/>
        </w:rPr>
        <w:t xml:space="preserve">, Gonzalo </w:t>
      </w:r>
      <w:proofErr w:type="spellStart"/>
      <w:r w:rsidRPr="007F458C" w:rsidR="05C5B53A">
        <w:rPr>
          <w:lang w:val="es-ES"/>
        </w:rPr>
        <w:t>Croci</w:t>
      </w:r>
      <w:proofErr w:type="spellEnd"/>
      <w:r w:rsidRPr="007F458C" w:rsidR="05C5B53A">
        <w:rPr>
          <w:lang w:val="es-ES"/>
        </w:rPr>
        <w:t xml:space="preserve">, </w:t>
      </w:r>
      <w:r w:rsidRPr="007F458C">
        <w:rPr>
          <w:lang w:val="es-ES"/>
        </w:rPr>
        <w:t>y</w:t>
      </w:r>
      <w:r w:rsidRPr="007F458C" w:rsidR="05C5B53A">
        <w:rPr>
          <w:lang w:val="es-ES"/>
        </w:rPr>
        <w:t xml:space="preserve"> Jonathan </w:t>
      </w:r>
      <w:proofErr w:type="spellStart"/>
      <w:r w:rsidRPr="007F458C" w:rsidR="62089C22">
        <w:rPr>
          <w:lang w:val="es-ES"/>
        </w:rPr>
        <w:t>Litvak</w:t>
      </w:r>
      <w:proofErr w:type="spellEnd"/>
      <w:r w:rsidRPr="007F458C" w:rsidR="62089C22">
        <w:rPr>
          <w:lang w:val="es-ES"/>
        </w:rPr>
        <w:t>.</w:t>
      </w:r>
    </w:p>
    <w:sectPr w:rsidRPr="007F458C" w:rsidR="5A443B4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1A4" w:rsidP="003C2E12" w:rsidRDefault="002941A4" w14:paraId="197E25D5" w14:textId="77777777">
      <w:pPr>
        <w:spacing w:after="0" w:line="240" w:lineRule="auto"/>
      </w:pPr>
      <w:r>
        <w:separator/>
      </w:r>
    </w:p>
  </w:endnote>
  <w:endnote w:type="continuationSeparator" w:id="0">
    <w:p w:rsidR="002941A4" w:rsidP="003C2E12" w:rsidRDefault="002941A4" w14:paraId="5D6371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1A4" w:rsidP="003C2E12" w:rsidRDefault="002941A4" w14:paraId="738764C2" w14:textId="77777777">
      <w:pPr>
        <w:spacing w:after="0" w:line="240" w:lineRule="auto"/>
      </w:pPr>
      <w:r>
        <w:separator/>
      </w:r>
    </w:p>
  </w:footnote>
  <w:footnote w:type="continuationSeparator" w:id="0">
    <w:p w:rsidR="002941A4" w:rsidP="003C2E12" w:rsidRDefault="002941A4" w14:paraId="7CF261C0"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CF"/>
    <w:rsid w:val="00033B61"/>
    <w:rsid w:val="00046A39"/>
    <w:rsid w:val="00086183"/>
    <w:rsid w:val="00094CBF"/>
    <w:rsid w:val="001470EC"/>
    <w:rsid w:val="0015302D"/>
    <w:rsid w:val="00171595"/>
    <w:rsid w:val="00174708"/>
    <w:rsid w:val="00204A15"/>
    <w:rsid w:val="00214E5E"/>
    <w:rsid w:val="00226BDD"/>
    <w:rsid w:val="00234BC2"/>
    <w:rsid w:val="00257C59"/>
    <w:rsid w:val="00269023"/>
    <w:rsid w:val="002941A4"/>
    <w:rsid w:val="003C2E12"/>
    <w:rsid w:val="003D2ED4"/>
    <w:rsid w:val="003F3745"/>
    <w:rsid w:val="004C343D"/>
    <w:rsid w:val="0050CD26"/>
    <w:rsid w:val="005D6711"/>
    <w:rsid w:val="00661FCF"/>
    <w:rsid w:val="006E09C2"/>
    <w:rsid w:val="00743DAE"/>
    <w:rsid w:val="007775DA"/>
    <w:rsid w:val="007F458C"/>
    <w:rsid w:val="00917ECC"/>
    <w:rsid w:val="00927EB8"/>
    <w:rsid w:val="00965A93"/>
    <w:rsid w:val="009868E2"/>
    <w:rsid w:val="00A06E2F"/>
    <w:rsid w:val="00A71C35"/>
    <w:rsid w:val="00C65178"/>
    <w:rsid w:val="00CC79A1"/>
    <w:rsid w:val="00E33E1E"/>
    <w:rsid w:val="00E60C1A"/>
    <w:rsid w:val="00F0180E"/>
    <w:rsid w:val="00F46747"/>
    <w:rsid w:val="00FC5E67"/>
    <w:rsid w:val="011DB8B9"/>
    <w:rsid w:val="01329A67"/>
    <w:rsid w:val="014F56F5"/>
    <w:rsid w:val="016FBC1F"/>
    <w:rsid w:val="01A8C82C"/>
    <w:rsid w:val="01E3AF76"/>
    <w:rsid w:val="02967963"/>
    <w:rsid w:val="031E00AA"/>
    <w:rsid w:val="039E19F8"/>
    <w:rsid w:val="04F214F8"/>
    <w:rsid w:val="05118ED3"/>
    <w:rsid w:val="05B3D43B"/>
    <w:rsid w:val="05C5B53A"/>
    <w:rsid w:val="05F89EB8"/>
    <w:rsid w:val="0607D6B5"/>
    <w:rsid w:val="062032DD"/>
    <w:rsid w:val="06278FC9"/>
    <w:rsid w:val="06626CEE"/>
    <w:rsid w:val="067FB091"/>
    <w:rsid w:val="073792D0"/>
    <w:rsid w:val="076D7C3A"/>
    <w:rsid w:val="07D74E6E"/>
    <w:rsid w:val="07E9A473"/>
    <w:rsid w:val="08472846"/>
    <w:rsid w:val="08571E5E"/>
    <w:rsid w:val="0879FD2C"/>
    <w:rsid w:val="0994B7F4"/>
    <w:rsid w:val="0A006323"/>
    <w:rsid w:val="0A1A1D8B"/>
    <w:rsid w:val="0AC908CC"/>
    <w:rsid w:val="0B0F6B8C"/>
    <w:rsid w:val="0B5AD794"/>
    <w:rsid w:val="0BE1F6C6"/>
    <w:rsid w:val="0BF8FFE6"/>
    <w:rsid w:val="0C892BF7"/>
    <w:rsid w:val="0C92C0DE"/>
    <w:rsid w:val="0CA2225C"/>
    <w:rsid w:val="0D538302"/>
    <w:rsid w:val="0D59F969"/>
    <w:rsid w:val="0DC678D7"/>
    <w:rsid w:val="0DD70A7E"/>
    <w:rsid w:val="0DE4485F"/>
    <w:rsid w:val="0E92B6EE"/>
    <w:rsid w:val="0ED705FB"/>
    <w:rsid w:val="0EDE7E8B"/>
    <w:rsid w:val="0EE3A2F9"/>
    <w:rsid w:val="0EE53BA4"/>
    <w:rsid w:val="0EF1B5C4"/>
    <w:rsid w:val="0F5ABFC5"/>
    <w:rsid w:val="0FA37256"/>
    <w:rsid w:val="0FBFE70B"/>
    <w:rsid w:val="0FFABBA6"/>
    <w:rsid w:val="102457D5"/>
    <w:rsid w:val="1136D0F2"/>
    <w:rsid w:val="11494FA5"/>
    <w:rsid w:val="11697297"/>
    <w:rsid w:val="1180E35D"/>
    <w:rsid w:val="11E9CB38"/>
    <w:rsid w:val="12FBF72B"/>
    <w:rsid w:val="131463F7"/>
    <w:rsid w:val="13288360"/>
    <w:rsid w:val="133B876A"/>
    <w:rsid w:val="13CA8C21"/>
    <w:rsid w:val="13CB1C39"/>
    <w:rsid w:val="13CC46E2"/>
    <w:rsid w:val="13D8A977"/>
    <w:rsid w:val="13E54238"/>
    <w:rsid w:val="144F0028"/>
    <w:rsid w:val="1454B616"/>
    <w:rsid w:val="14752677"/>
    <w:rsid w:val="14C2B8F4"/>
    <w:rsid w:val="1516F874"/>
    <w:rsid w:val="15C52C93"/>
    <w:rsid w:val="1639C607"/>
    <w:rsid w:val="1661D87C"/>
    <w:rsid w:val="16CA8A1E"/>
    <w:rsid w:val="16FF2D82"/>
    <w:rsid w:val="1782CE8D"/>
    <w:rsid w:val="17A65C64"/>
    <w:rsid w:val="17A72AF9"/>
    <w:rsid w:val="17E778F0"/>
    <w:rsid w:val="1809D77A"/>
    <w:rsid w:val="18F0F4D8"/>
    <w:rsid w:val="18F37A76"/>
    <w:rsid w:val="19579AF2"/>
    <w:rsid w:val="1987ECA6"/>
    <w:rsid w:val="19D71E46"/>
    <w:rsid w:val="1B7E64B3"/>
    <w:rsid w:val="1B8CE70C"/>
    <w:rsid w:val="1BA0D14F"/>
    <w:rsid w:val="1BF06AEE"/>
    <w:rsid w:val="1C16D6A8"/>
    <w:rsid w:val="1D2A8BEA"/>
    <w:rsid w:val="1D9421D7"/>
    <w:rsid w:val="1DA03775"/>
    <w:rsid w:val="1DB82C6E"/>
    <w:rsid w:val="1DEC726C"/>
    <w:rsid w:val="1E44EC27"/>
    <w:rsid w:val="1F6FFE4B"/>
    <w:rsid w:val="1FD9F519"/>
    <w:rsid w:val="20FE7CCA"/>
    <w:rsid w:val="212A8832"/>
    <w:rsid w:val="21510D5C"/>
    <w:rsid w:val="221CAC56"/>
    <w:rsid w:val="2246E422"/>
    <w:rsid w:val="22534CCD"/>
    <w:rsid w:val="231FEB9A"/>
    <w:rsid w:val="2367B80A"/>
    <w:rsid w:val="237053CD"/>
    <w:rsid w:val="239DADA1"/>
    <w:rsid w:val="23B54672"/>
    <w:rsid w:val="240A8F08"/>
    <w:rsid w:val="247A7CA7"/>
    <w:rsid w:val="24B55EFB"/>
    <w:rsid w:val="251A3F37"/>
    <w:rsid w:val="25423B15"/>
    <w:rsid w:val="25522D51"/>
    <w:rsid w:val="257ACB3F"/>
    <w:rsid w:val="257DAA4C"/>
    <w:rsid w:val="25C1AF35"/>
    <w:rsid w:val="2619DD87"/>
    <w:rsid w:val="267C589C"/>
    <w:rsid w:val="267C9C59"/>
    <w:rsid w:val="26D95BA3"/>
    <w:rsid w:val="26DE950A"/>
    <w:rsid w:val="271E8AF6"/>
    <w:rsid w:val="278A3B86"/>
    <w:rsid w:val="2791D905"/>
    <w:rsid w:val="27CCF1FF"/>
    <w:rsid w:val="290E354A"/>
    <w:rsid w:val="29282097"/>
    <w:rsid w:val="29545C80"/>
    <w:rsid w:val="29BA054A"/>
    <w:rsid w:val="29BDC6E3"/>
    <w:rsid w:val="29DD261A"/>
    <w:rsid w:val="29E0D4C9"/>
    <w:rsid w:val="2A62E8AF"/>
    <w:rsid w:val="2AAE79C4"/>
    <w:rsid w:val="2AECD8E1"/>
    <w:rsid w:val="2AF08E73"/>
    <w:rsid w:val="2B4FF566"/>
    <w:rsid w:val="2BE1A513"/>
    <w:rsid w:val="2CE72544"/>
    <w:rsid w:val="2CED281E"/>
    <w:rsid w:val="2D091F01"/>
    <w:rsid w:val="2D2EC6CD"/>
    <w:rsid w:val="2D4857EE"/>
    <w:rsid w:val="2D9B2C66"/>
    <w:rsid w:val="2DCB614D"/>
    <w:rsid w:val="2E25205F"/>
    <w:rsid w:val="2E9F2957"/>
    <w:rsid w:val="2EE46726"/>
    <w:rsid w:val="2F03418C"/>
    <w:rsid w:val="2F22F9CB"/>
    <w:rsid w:val="2F9677AB"/>
    <w:rsid w:val="2FD15902"/>
    <w:rsid w:val="30F5CC8A"/>
    <w:rsid w:val="3159D886"/>
    <w:rsid w:val="3196E56F"/>
    <w:rsid w:val="321C50D9"/>
    <w:rsid w:val="32384983"/>
    <w:rsid w:val="32D57ED8"/>
    <w:rsid w:val="32F8CA1B"/>
    <w:rsid w:val="331C7903"/>
    <w:rsid w:val="337E4F8C"/>
    <w:rsid w:val="33A549B0"/>
    <w:rsid w:val="33B89782"/>
    <w:rsid w:val="33FE760B"/>
    <w:rsid w:val="3447D5AF"/>
    <w:rsid w:val="34519D74"/>
    <w:rsid w:val="34CC045C"/>
    <w:rsid w:val="354FB9BB"/>
    <w:rsid w:val="35B41CF2"/>
    <w:rsid w:val="36156FF6"/>
    <w:rsid w:val="36203AC8"/>
    <w:rsid w:val="36871B24"/>
    <w:rsid w:val="36D764B5"/>
    <w:rsid w:val="371C7C60"/>
    <w:rsid w:val="375725AC"/>
    <w:rsid w:val="376BBBA2"/>
    <w:rsid w:val="37C5D25C"/>
    <w:rsid w:val="386C5440"/>
    <w:rsid w:val="3882CA65"/>
    <w:rsid w:val="3889535D"/>
    <w:rsid w:val="388C0CEC"/>
    <w:rsid w:val="396DF09B"/>
    <w:rsid w:val="39BCB815"/>
    <w:rsid w:val="39C9ADF1"/>
    <w:rsid w:val="39E2F74E"/>
    <w:rsid w:val="3A16AF6F"/>
    <w:rsid w:val="3A1B5501"/>
    <w:rsid w:val="3A860516"/>
    <w:rsid w:val="3B3C559B"/>
    <w:rsid w:val="3C2BCC4E"/>
    <w:rsid w:val="3C360189"/>
    <w:rsid w:val="3CB20D2A"/>
    <w:rsid w:val="3D082E15"/>
    <w:rsid w:val="3D669C0F"/>
    <w:rsid w:val="3E506DEA"/>
    <w:rsid w:val="3EE1F222"/>
    <w:rsid w:val="3F59C140"/>
    <w:rsid w:val="3F7184C0"/>
    <w:rsid w:val="3FBBC327"/>
    <w:rsid w:val="3FD11795"/>
    <w:rsid w:val="3FED3F9A"/>
    <w:rsid w:val="3FF63FB0"/>
    <w:rsid w:val="40075EA7"/>
    <w:rsid w:val="40691CF6"/>
    <w:rsid w:val="4092B9FE"/>
    <w:rsid w:val="40BC819D"/>
    <w:rsid w:val="4119C994"/>
    <w:rsid w:val="41B543BA"/>
    <w:rsid w:val="42160B6F"/>
    <w:rsid w:val="42758ABB"/>
    <w:rsid w:val="4329A7B4"/>
    <w:rsid w:val="435B0804"/>
    <w:rsid w:val="4375D934"/>
    <w:rsid w:val="43E8FA7D"/>
    <w:rsid w:val="44657E26"/>
    <w:rsid w:val="44B869DD"/>
    <w:rsid w:val="4565DD98"/>
    <w:rsid w:val="45679F9B"/>
    <w:rsid w:val="45D54F06"/>
    <w:rsid w:val="45F0A9E3"/>
    <w:rsid w:val="4610DFB7"/>
    <w:rsid w:val="465D2D6C"/>
    <w:rsid w:val="46749B5F"/>
    <w:rsid w:val="4744FB40"/>
    <w:rsid w:val="474C414D"/>
    <w:rsid w:val="48350D38"/>
    <w:rsid w:val="48523C39"/>
    <w:rsid w:val="4852DE02"/>
    <w:rsid w:val="4885CCDD"/>
    <w:rsid w:val="489E9DE6"/>
    <w:rsid w:val="49332AD8"/>
    <w:rsid w:val="49573E20"/>
    <w:rsid w:val="49F4D919"/>
    <w:rsid w:val="4A300F42"/>
    <w:rsid w:val="4A53D4DA"/>
    <w:rsid w:val="4AA25067"/>
    <w:rsid w:val="4B3203D1"/>
    <w:rsid w:val="4B364CF9"/>
    <w:rsid w:val="4B4B1C07"/>
    <w:rsid w:val="4BF54F30"/>
    <w:rsid w:val="4C6980BE"/>
    <w:rsid w:val="4CA0F975"/>
    <w:rsid w:val="4CD15CFF"/>
    <w:rsid w:val="4CE9030F"/>
    <w:rsid w:val="4CFCB7C7"/>
    <w:rsid w:val="4D0D56A5"/>
    <w:rsid w:val="4D120E2A"/>
    <w:rsid w:val="4D74AC1F"/>
    <w:rsid w:val="4DAD8540"/>
    <w:rsid w:val="4DE8C09A"/>
    <w:rsid w:val="4E0A7D53"/>
    <w:rsid w:val="4E615FC3"/>
    <w:rsid w:val="4E7827EC"/>
    <w:rsid w:val="4E8D17F5"/>
    <w:rsid w:val="4EBED5C1"/>
    <w:rsid w:val="4F2C0BDB"/>
    <w:rsid w:val="4F5CD53A"/>
    <w:rsid w:val="4F90A761"/>
    <w:rsid w:val="4F96E92D"/>
    <w:rsid w:val="502CAD8D"/>
    <w:rsid w:val="503ACCDD"/>
    <w:rsid w:val="506AB923"/>
    <w:rsid w:val="509D73D8"/>
    <w:rsid w:val="50C5EC44"/>
    <w:rsid w:val="50CB13F2"/>
    <w:rsid w:val="519AACDD"/>
    <w:rsid w:val="51E1D6A7"/>
    <w:rsid w:val="5228AFD4"/>
    <w:rsid w:val="523E4082"/>
    <w:rsid w:val="531EB9B3"/>
    <w:rsid w:val="5354806E"/>
    <w:rsid w:val="5355A32E"/>
    <w:rsid w:val="53E64569"/>
    <w:rsid w:val="53E8AC2E"/>
    <w:rsid w:val="5464F0D2"/>
    <w:rsid w:val="54ECD373"/>
    <w:rsid w:val="554944ED"/>
    <w:rsid w:val="556AC3E8"/>
    <w:rsid w:val="55D98C92"/>
    <w:rsid w:val="56053156"/>
    <w:rsid w:val="56785672"/>
    <w:rsid w:val="56A37655"/>
    <w:rsid w:val="56B3822C"/>
    <w:rsid w:val="56BB1D0D"/>
    <w:rsid w:val="56BB99A8"/>
    <w:rsid w:val="56ED8CA1"/>
    <w:rsid w:val="57370B03"/>
    <w:rsid w:val="5748627A"/>
    <w:rsid w:val="5777B153"/>
    <w:rsid w:val="57D6E667"/>
    <w:rsid w:val="57D84DEE"/>
    <w:rsid w:val="57EE6B5A"/>
    <w:rsid w:val="580A8943"/>
    <w:rsid w:val="582B66C3"/>
    <w:rsid w:val="58C5C8EA"/>
    <w:rsid w:val="5938AEE4"/>
    <w:rsid w:val="59493BD0"/>
    <w:rsid w:val="5967DA60"/>
    <w:rsid w:val="59A3E4A6"/>
    <w:rsid w:val="59BBC7E8"/>
    <w:rsid w:val="5A233876"/>
    <w:rsid w:val="5A443B40"/>
    <w:rsid w:val="5A6F2DBB"/>
    <w:rsid w:val="5ABC5685"/>
    <w:rsid w:val="5AF8ADF0"/>
    <w:rsid w:val="5B233877"/>
    <w:rsid w:val="5B5F9983"/>
    <w:rsid w:val="5BA283F8"/>
    <w:rsid w:val="5C43A52A"/>
    <w:rsid w:val="5C7BCE68"/>
    <w:rsid w:val="5D54B2E5"/>
    <w:rsid w:val="5D7107BD"/>
    <w:rsid w:val="5DF65BCF"/>
    <w:rsid w:val="5DF721B8"/>
    <w:rsid w:val="5DFF807C"/>
    <w:rsid w:val="5E2E05E5"/>
    <w:rsid w:val="5E4BD5F6"/>
    <w:rsid w:val="5E590C84"/>
    <w:rsid w:val="5EAB8E75"/>
    <w:rsid w:val="5EB7A699"/>
    <w:rsid w:val="5ECCDCA3"/>
    <w:rsid w:val="5EE00B18"/>
    <w:rsid w:val="5F31F6DD"/>
    <w:rsid w:val="5F50E16C"/>
    <w:rsid w:val="5F518B74"/>
    <w:rsid w:val="5F8EC676"/>
    <w:rsid w:val="5FA1A490"/>
    <w:rsid w:val="5FF617A2"/>
    <w:rsid w:val="600C2CCC"/>
    <w:rsid w:val="603DC13F"/>
    <w:rsid w:val="6046DFDD"/>
    <w:rsid w:val="608FECB5"/>
    <w:rsid w:val="60A30FDF"/>
    <w:rsid w:val="60EE0702"/>
    <w:rsid w:val="613F4150"/>
    <w:rsid w:val="61B71004"/>
    <w:rsid w:val="62089C22"/>
    <w:rsid w:val="62512F60"/>
    <w:rsid w:val="62FDFB1F"/>
    <w:rsid w:val="63980967"/>
    <w:rsid w:val="63A54467"/>
    <w:rsid w:val="63B54B4A"/>
    <w:rsid w:val="642E9CFA"/>
    <w:rsid w:val="6497B8BE"/>
    <w:rsid w:val="6499080E"/>
    <w:rsid w:val="64ED364E"/>
    <w:rsid w:val="6563525E"/>
    <w:rsid w:val="65FE190D"/>
    <w:rsid w:val="661DB463"/>
    <w:rsid w:val="6649698F"/>
    <w:rsid w:val="66BF2632"/>
    <w:rsid w:val="66E7A73D"/>
    <w:rsid w:val="66EB1B34"/>
    <w:rsid w:val="67120120"/>
    <w:rsid w:val="687BB6F1"/>
    <w:rsid w:val="68EE76B4"/>
    <w:rsid w:val="69AE783B"/>
    <w:rsid w:val="69C5216B"/>
    <w:rsid w:val="6A5BAD77"/>
    <w:rsid w:val="6A7B9B45"/>
    <w:rsid w:val="6A885FE7"/>
    <w:rsid w:val="6AAC09B7"/>
    <w:rsid w:val="6AB48365"/>
    <w:rsid w:val="6ABE458B"/>
    <w:rsid w:val="6B0EDC0A"/>
    <w:rsid w:val="6BA98A78"/>
    <w:rsid w:val="6C91927A"/>
    <w:rsid w:val="6CF0DDDA"/>
    <w:rsid w:val="6DF5BE93"/>
    <w:rsid w:val="6E1AAB9A"/>
    <w:rsid w:val="6ED65BF5"/>
    <w:rsid w:val="6EDFDF2E"/>
    <w:rsid w:val="6EEDB351"/>
    <w:rsid w:val="6F47B5C0"/>
    <w:rsid w:val="6F6DAC78"/>
    <w:rsid w:val="6F9A41D8"/>
    <w:rsid w:val="6FB3CFC3"/>
    <w:rsid w:val="6FEA3A3B"/>
    <w:rsid w:val="7023DC76"/>
    <w:rsid w:val="70574E31"/>
    <w:rsid w:val="705C6FE3"/>
    <w:rsid w:val="710F463E"/>
    <w:rsid w:val="71126FBA"/>
    <w:rsid w:val="712A10A4"/>
    <w:rsid w:val="71D8B886"/>
    <w:rsid w:val="71E1512A"/>
    <w:rsid w:val="71E1842F"/>
    <w:rsid w:val="71F72F4C"/>
    <w:rsid w:val="722745F7"/>
    <w:rsid w:val="724F9D7C"/>
    <w:rsid w:val="72530E7E"/>
    <w:rsid w:val="72E30D8B"/>
    <w:rsid w:val="7318801F"/>
    <w:rsid w:val="7373E601"/>
    <w:rsid w:val="73AB75B4"/>
    <w:rsid w:val="7454A474"/>
    <w:rsid w:val="74DB8E88"/>
    <w:rsid w:val="75E4326F"/>
    <w:rsid w:val="7652A37F"/>
    <w:rsid w:val="76556A65"/>
    <w:rsid w:val="765F11B0"/>
    <w:rsid w:val="766765D4"/>
    <w:rsid w:val="766AC089"/>
    <w:rsid w:val="768337C5"/>
    <w:rsid w:val="76DD6C3C"/>
    <w:rsid w:val="771A234F"/>
    <w:rsid w:val="777949A6"/>
    <w:rsid w:val="777A29D7"/>
    <w:rsid w:val="783EA6DD"/>
    <w:rsid w:val="78498E1E"/>
    <w:rsid w:val="78F1CAAB"/>
    <w:rsid w:val="79305F30"/>
    <w:rsid w:val="79536808"/>
    <w:rsid w:val="795D0F54"/>
    <w:rsid w:val="79615C3D"/>
    <w:rsid w:val="79A48D3B"/>
    <w:rsid w:val="79C3AA62"/>
    <w:rsid w:val="7A20B455"/>
    <w:rsid w:val="7A427BFE"/>
    <w:rsid w:val="7B09AFAD"/>
    <w:rsid w:val="7B10F60B"/>
    <w:rsid w:val="7B164323"/>
    <w:rsid w:val="7B323218"/>
    <w:rsid w:val="7B6C2EB4"/>
    <w:rsid w:val="7C6D3E60"/>
    <w:rsid w:val="7CA83341"/>
    <w:rsid w:val="7D17656E"/>
    <w:rsid w:val="7D2213E1"/>
    <w:rsid w:val="7D6C08BD"/>
    <w:rsid w:val="7D819B8E"/>
    <w:rsid w:val="7DCF53B1"/>
    <w:rsid w:val="7E1DFE56"/>
    <w:rsid w:val="7FBD5781"/>
    <w:rsid w:val="7FC82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ED63"/>
  <w15:chartTrackingRefBased/>
  <w15:docId w15:val="{4D295477-DC47-486B-88D1-96665EE6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61F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60C1A"/>
    <w:rPr>
      <w:color w:val="0000FF"/>
      <w:u w:val="single"/>
    </w:rPr>
  </w:style>
  <w:style w:type="paragraph" w:styleId="BalloonText">
    <w:name w:val="Balloon Text"/>
    <w:basedOn w:val="Normal"/>
    <w:link w:val="BalloonTextChar"/>
    <w:uiPriority w:val="99"/>
    <w:semiHidden/>
    <w:unhideWhenUsed/>
    <w:rsid w:val="00174708"/>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74708"/>
    <w:rPr>
      <w:rFonts w:ascii="Times New Roman" w:hAnsi="Times New Roman" w:cs="Times New Roman"/>
      <w:sz w:val="18"/>
      <w:szCs w:val="18"/>
    </w:rPr>
  </w:style>
  <w:style w:type="paragraph" w:styleId="Header">
    <w:name w:val="header"/>
    <w:basedOn w:val="Normal"/>
    <w:link w:val="HeaderChar"/>
    <w:uiPriority w:val="99"/>
    <w:unhideWhenUsed/>
    <w:rsid w:val="003C2E12"/>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2E12"/>
  </w:style>
  <w:style w:type="paragraph" w:styleId="Footer">
    <w:name w:val="footer"/>
    <w:basedOn w:val="Normal"/>
    <w:link w:val="FooterChar"/>
    <w:uiPriority w:val="99"/>
    <w:unhideWhenUsed/>
    <w:rsid w:val="003C2E12"/>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2E12"/>
  </w:style>
  <w:style w:type="character" w:styleId="UnresolvedMention">
    <w:name w:val="Unresolved Mention"/>
    <w:basedOn w:val="DefaultParagraphFont"/>
    <w:uiPriority w:val="99"/>
    <w:semiHidden/>
    <w:unhideWhenUsed/>
    <w:rsid w:val="00086183"/>
    <w:rPr>
      <w:color w:val="605E5C"/>
      <w:shd w:val="clear" w:color="auto" w:fill="E1DFDD"/>
    </w:rPr>
  </w:style>
  <w:style w:type="character" w:styleId="CommentReference">
    <w:name w:val="annotation reference"/>
    <w:basedOn w:val="DefaultParagraphFont"/>
    <w:uiPriority w:val="99"/>
    <w:semiHidden/>
    <w:unhideWhenUsed/>
    <w:rsid w:val="00257C59"/>
    <w:rPr>
      <w:sz w:val="16"/>
      <w:szCs w:val="16"/>
    </w:rPr>
  </w:style>
  <w:style w:type="paragraph" w:styleId="CommentText">
    <w:name w:val="annotation text"/>
    <w:basedOn w:val="Normal"/>
    <w:link w:val="CommentTextChar"/>
    <w:uiPriority w:val="99"/>
    <w:semiHidden/>
    <w:unhideWhenUsed/>
    <w:rsid w:val="00257C59"/>
    <w:pPr>
      <w:spacing w:line="240" w:lineRule="auto"/>
    </w:pPr>
    <w:rPr>
      <w:sz w:val="20"/>
      <w:szCs w:val="20"/>
    </w:rPr>
  </w:style>
  <w:style w:type="character" w:styleId="CommentTextChar" w:customStyle="1">
    <w:name w:val="Comment Text Char"/>
    <w:basedOn w:val="DefaultParagraphFont"/>
    <w:link w:val="CommentText"/>
    <w:uiPriority w:val="99"/>
    <w:semiHidden/>
    <w:rsid w:val="00257C59"/>
    <w:rPr>
      <w:sz w:val="20"/>
      <w:szCs w:val="20"/>
    </w:rPr>
  </w:style>
  <w:style w:type="paragraph" w:styleId="CommentSubject">
    <w:name w:val="annotation subject"/>
    <w:basedOn w:val="CommentText"/>
    <w:next w:val="CommentText"/>
    <w:link w:val="CommentSubjectChar"/>
    <w:uiPriority w:val="99"/>
    <w:semiHidden/>
    <w:unhideWhenUsed/>
    <w:rsid w:val="00257C59"/>
    <w:rPr>
      <w:b/>
      <w:bCs/>
    </w:rPr>
  </w:style>
  <w:style w:type="character" w:styleId="CommentSubjectChar" w:customStyle="1">
    <w:name w:val="Comment Subject Char"/>
    <w:basedOn w:val="CommentTextChar"/>
    <w:link w:val="CommentSubject"/>
    <w:uiPriority w:val="99"/>
    <w:semiHidden/>
    <w:rsid w:val="00257C59"/>
    <w:rPr>
      <w:b/>
      <w:bCs/>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5259">
      <w:bodyDiv w:val="1"/>
      <w:marLeft w:val="0"/>
      <w:marRight w:val="0"/>
      <w:marTop w:val="0"/>
      <w:marBottom w:val="0"/>
      <w:divBdr>
        <w:top w:val="none" w:sz="0" w:space="0" w:color="auto"/>
        <w:left w:val="none" w:sz="0" w:space="0" w:color="auto"/>
        <w:bottom w:val="none" w:sz="0" w:space="0" w:color="auto"/>
        <w:right w:val="none" w:sz="0" w:space="0" w:color="auto"/>
      </w:divBdr>
    </w:div>
    <w:div w:id="986208242">
      <w:bodyDiv w:val="1"/>
      <w:marLeft w:val="0"/>
      <w:marRight w:val="0"/>
      <w:marTop w:val="0"/>
      <w:marBottom w:val="0"/>
      <w:divBdr>
        <w:top w:val="none" w:sz="0" w:space="0" w:color="auto"/>
        <w:left w:val="none" w:sz="0" w:space="0" w:color="auto"/>
        <w:bottom w:val="none" w:sz="0" w:space="0" w:color="auto"/>
        <w:right w:val="none" w:sz="0" w:space="0" w:color="auto"/>
      </w:divBdr>
    </w:div>
    <w:div w:id="1182083655">
      <w:bodyDiv w:val="1"/>
      <w:marLeft w:val="0"/>
      <w:marRight w:val="0"/>
      <w:marTop w:val="0"/>
      <w:marBottom w:val="0"/>
      <w:divBdr>
        <w:top w:val="none" w:sz="0" w:space="0" w:color="auto"/>
        <w:left w:val="none" w:sz="0" w:space="0" w:color="auto"/>
        <w:bottom w:val="none" w:sz="0" w:space="0" w:color="auto"/>
        <w:right w:val="none" w:sz="0" w:space="0" w:color="auto"/>
      </w:divBdr>
    </w:div>
    <w:div w:id="14549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numbering" Target="/word/numbering.xml" Id="R37e19102a7604b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F2CF2-058B-4A75-ACEB-5749057907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826476-51CC-4463-A512-459A51DFE85E}">
  <ds:schemaRefs>
    <ds:schemaRef ds:uri="http://schemas.microsoft.com/sharepoint/v3/contenttype/forms"/>
  </ds:schemaRefs>
</ds:datastoreItem>
</file>

<file path=customXml/itemProps3.xml><?xml version="1.0" encoding="utf-8"?>
<ds:datastoreItem xmlns:ds="http://schemas.openxmlformats.org/officeDocument/2006/customXml" ds:itemID="{C133DF0D-4A7A-494C-AE75-DDCE73B530F2}"/>
</file>

<file path=customXml/itemProps4.xml><?xml version="1.0" encoding="utf-8"?>
<ds:datastoreItem xmlns:ds="http://schemas.openxmlformats.org/officeDocument/2006/customXml" ds:itemID="{1F37E4BD-7D05-F94E-89A7-BD67BE1F6E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Chainey, Spencer</dc:creator>
  <keywords/>
  <dc:description/>
  <lastModifiedBy>Croci, Gonzalo</lastModifiedBy>
  <revision>17</revision>
  <dcterms:created xsi:type="dcterms:W3CDTF">2020-02-12T01:50:00.0000000Z</dcterms:created>
  <dcterms:modified xsi:type="dcterms:W3CDTF">2020-06-23T08:28:24.4320793Z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ies>
</file>