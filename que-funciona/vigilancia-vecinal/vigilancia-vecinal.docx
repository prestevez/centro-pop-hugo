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82D" w:rsidP="00F0582D" w:rsidRDefault="00F0582D" w14:paraId="05959F86" w14:textId="77777777">
      <w:pPr>
        <w:rPr>
          <w:sz w:val="16"/>
          <w:szCs w:val="16"/>
          <w:lang w:val="es-CL"/>
        </w:rPr>
      </w:pPr>
      <w:r>
        <w:rPr>
          <w:sz w:val="16"/>
          <w:szCs w:val="16"/>
          <w:lang w:val="es-CL"/>
        </w:rPr>
        <w:t xml:space="preserve">La presente nota informativa “¿Cómo funciona?” fue elaborada por el </w:t>
      </w:r>
      <w:proofErr w:type="spellStart"/>
      <w:r>
        <w:rPr>
          <w:sz w:val="16"/>
          <w:szCs w:val="16"/>
          <w:lang w:val="es-CL"/>
        </w:rPr>
        <w:t>Latin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America</w:t>
      </w:r>
      <w:proofErr w:type="spellEnd"/>
      <w:r>
        <w:rPr>
          <w:sz w:val="16"/>
          <w:szCs w:val="16"/>
          <w:lang w:val="es-CL"/>
        </w:rPr>
        <w:t xml:space="preserve"> and </w:t>
      </w:r>
      <w:proofErr w:type="spellStart"/>
      <w:r>
        <w:rPr>
          <w:sz w:val="16"/>
          <w:szCs w:val="16"/>
          <w:lang w:val="es-CL"/>
        </w:rPr>
        <w:t>Caribbean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Unit</w:t>
      </w:r>
      <w:proofErr w:type="spellEnd"/>
      <w:r>
        <w:rPr>
          <w:sz w:val="16"/>
          <w:szCs w:val="16"/>
          <w:lang w:val="es-CL"/>
        </w:rPr>
        <w:t xml:space="preserve"> del Jill Dando </w:t>
      </w:r>
      <w:proofErr w:type="spellStart"/>
      <w:r>
        <w:rPr>
          <w:sz w:val="16"/>
          <w:szCs w:val="16"/>
          <w:lang w:val="es-CL"/>
        </w:rPr>
        <w:t>Institute</w:t>
      </w:r>
      <w:proofErr w:type="spellEnd"/>
      <w:r>
        <w:rPr>
          <w:sz w:val="16"/>
          <w:szCs w:val="16"/>
          <w:lang w:val="es-CL"/>
        </w:rPr>
        <w:t xml:space="preserve"> (JDI) de </w:t>
      </w:r>
      <w:proofErr w:type="spellStart"/>
      <w:r>
        <w:rPr>
          <w:sz w:val="16"/>
          <w:szCs w:val="16"/>
          <w:lang w:val="es-CL"/>
        </w:rPr>
        <w:t>University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College</w:t>
      </w:r>
      <w:proofErr w:type="spellEnd"/>
      <w:r>
        <w:rPr>
          <w:sz w:val="16"/>
          <w:szCs w:val="16"/>
          <w:lang w:val="es-CL"/>
        </w:rPr>
        <w:t xml:space="preserve"> London. Esta nota se basa en gran medida en la narrativa preparada por el JDI para el UK </w:t>
      </w:r>
      <w:proofErr w:type="spellStart"/>
      <w:r>
        <w:rPr>
          <w:sz w:val="16"/>
          <w:szCs w:val="16"/>
          <w:lang w:val="es-CL"/>
        </w:rPr>
        <w:t>College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of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Policing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Crime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Reduction</w:t>
      </w:r>
      <w:proofErr w:type="spellEnd"/>
      <w:r>
        <w:rPr>
          <w:sz w:val="16"/>
          <w:szCs w:val="16"/>
          <w:lang w:val="es-CL"/>
        </w:rPr>
        <w:t xml:space="preserve"> </w:t>
      </w:r>
      <w:proofErr w:type="spellStart"/>
      <w:r>
        <w:rPr>
          <w:sz w:val="16"/>
          <w:szCs w:val="16"/>
          <w:lang w:val="es-CL"/>
        </w:rPr>
        <w:t>Toolkit</w:t>
      </w:r>
      <w:proofErr w:type="spellEnd"/>
      <w:r>
        <w:rPr>
          <w:sz w:val="16"/>
          <w:szCs w:val="16"/>
          <w:lang w:val="es-CL"/>
        </w:rPr>
        <w:t xml:space="preserve"> </w:t>
      </w:r>
      <w:hyperlink w:history="1" r:id="rId9">
        <w:r>
          <w:rPr>
            <w:rStyle w:val="Hyperlink"/>
            <w:sz w:val="16"/>
            <w:szCs w:val="16"/>
            <w:lang w:val="es-CL"/>
          </w:rPr>
          <w:t>https://whatworks.college.police.uk/toolkit/pages/Toolkit.aspx</w:t>
        </w:r>
      </w:hyperlink>
      <w:r>
        <w:rPr>
          <w:i/>
          <w:sz w:val="16"/>
          <w:szCs w:val="16"/>
          <w:lang w:val="es-CL"/>
        </w:rPr>
        <w:t xml:space="preserve"> </w:t>
      </w:r>
    </w:p>
    <w:p w:rsidRPr="00D631E9" w:rsidR="00661FCF" w:rsidRDefault="00CF6333" w14:paraId="3F44C278" w14:textId="6589F7B7">
      <w:pPr>
        <w:rPr>
          <w:b/>
          <w:sz w:val="24"/>
          <w:szCs w:val="24"/>
          <w:lang w:val="es-CL"/>
        </w:rPr>
      </w:pPr>
      <w:r w:rsidRPr="00D631E9">
        <w:rPr>
          <w:b/>
          <w:sz w:val="24"/>
          <w:szCs w:val="24"/>
          <w:lang w:val="es-CL"/>
        </w:rPr>
        <w:t>¿Cómo funciona?: Vigilancia Vecinal</w:t>
      </w:r>
    </w:p>
    <w:p w:rsidRPr="00D631E9" w:rsidR="00661FCF" w:rsidP="28A823A9" w:rsidRDefault="00CF6333" w14:paraId="4BE55042" w14:textId="461E9FD7">
      <w:pPr>
        <w:rPr>
          <w:b w:val="1"/>
          <w:bCs w:val="1"/>
          <w:lang w:val="es-CL"/>
        </w:rPr>
      </w:pPr>
      <w:r w:rsidRPr="28A823A9" w:rsidR="2401E59B">
        <w:rPr>
          <w:b w:val="1"/>
          <w:bCs w:val="1"/>
          <w:lang w:val="es-CL"/>
        </w:rPr>
        <w:t xml:space="preserve">1. </w:t>
      </w:r>
      <w:r w:rsidRPr="28A823A9" w:rsidR="00CF6333">
        <w:rPr>
          <w:b w:val="1"/>
          <w:bCs w:val="1"/>
          <w:lang w:val="es-CL"/>
        </w:rPr>
        <w:t>Resumen</w:t>
      </w:r>
    </w:p>
    <w:p w:rsidRPr="00E45F86" w:rsidR="00661FCF" w:rsidRDefault="00D729CE" w14:paraId="645C6AD2" w14:textId="1512A7DA">
      <w:pPr>
        <w:rPr>
          <w:lang w:val="es-CL"/>
        </w:rPr>
      </w:pPr>
      <w:r w:rsidRPr="1535C8F1" w:rsidR="00D729CE">
        <w:rPr>
          <w:lang w:val="es-CL"/>
        </w:rPr>
        <w:t xml:space="preserve">Existe evidencia </w:t>
      </w:r>
      <w:ins w:author="Estevez-Soto, Patricio" w:date="2020-02-13T16:11:23.252Z" w:id="61848806">
        <w:r w:rsidRPr="1535C8F1" w:rsidR="0B3A3F2C">
          <w:rPr>
            <w:lang w:val="es-CL"/>
          </w:rPr>
          <w:t xml:space="preserve">de </w:t>
        </w:r>
      </w:ins>
      <w:r w:rsidRPr="1535C8F1" w:rsidR="00D729CE">
        <w:rPr>
          <w:lang w:val="es-CL"/>
        </w:rPr>
        <w:t>que la V</w:t>
      </w:r>
      <w:r w:rsidRPr="1535C8F1" w:rsidR="00D729CE">
        <w:rPr>
          <w:lang w:val="es-CL"/>
        </w:rPr>
        <w:t>igilancia Vecinal</w:t>
      </w:r>
      <w:r w:rsidRPr="1535C8F1" w:rsidR="00A21AAE">
        <w:rPr>
          <w:lang w:val="es-CL"/>
        </w:rPr>
        <w:t xml:space="preserve"> (</w:t>
      </w:r>
      <w:del w:author="Estevez-Soto, Patricio" w:date="2020-02-13T16:11:06.993Z" w:id="1120183294">
        <w:r w:rsidRPr="1535C8F1" w:rsidDel="00D729CE">
          <w:rPr>
            <w:lang w:val="es-CL"/>
          </w:rPr>
          <w:delText>“</w:delText>
        </w:r>
      </w:del>
      <w:r w:rsidRPr="1535C8F1" w:rsidR="00A21AAE">
        <w:rPr>
          <w:lang w:val="es-CL"/>
        </w:rPr>
        <w:t>VV</w:t>
      </w:r>
      <w:del w:author="Estevez-Soto, Patricio" w:date="2020-02-13T16:11:08.463Z" w:id="665168147">
        <w:r w:rsidRPr="1535C8F1" w:rsidDel="00D729CE">
          <w:rPr>
            <w:lang w:val="es-CL"/>
          </w:rPr>
          <w:delText>”</w:delText>
        </w:r>
      </w:del>
      <w:r w:rsidRPr="1535C8F1" w:rsidR="00A21AAE">
        <w:rPr>
          <w:lang w:val="es-CL"/>
        </w:rPr>
        <w:t>)</w:t>
      </w:r>
      <w:r w:rsidRPr="1535C8F1" w:rsidR="00D729CE">
        <w:rPr>
          <w:lang w:val="es-CL"/>
        </w:rPr>
        <w:t xml:space="preserve">, como es definida e implementada normalmente, reduce el </w:t>
      </w:r>
      <w:del w:author="Estevez-Soto, Patricio" w:date="2020-02-13T18:21:44.576Z" w:id="598452209">
        <w:r w:rsidRPr="1535C8F1" w:rsidDel="00D729CE">
          <w:rPr>
            <w:lang w:val="es-CL"/>
          </w:rPr>
          <w:delText xml:space="preserve">crimen </w:delText>
        </w:r>
      </w:del>
      <w:ins w:author="Estevez-Soto, Patricio" w:date="2020-02-13T18:21:45.758Z" w:id="1011477692">
        <w:r w:rsidRPr="1535C8F1" w:rsidR="319D0F9E">
          <w:rPr>
            <w:lang w:val="es-CL"/>
          </w:rPr>
          <w:t xml:space="preserve">delito </w:t>
        </w:r>
      </w:ins>
      <w:r w:rsidRPr="1535C8F1" w:rsidR="00D729CE">
        <w:rPr>
          <w:lang w:val="es-CL"/>
        </w:rPr>
        <w:t>mo</w:t>
      </w:r>
      <w:r w:rsidRPr="1535C8F1" w:rsidR="00D729CE">
        <w:rPr>
          <w:lang w:val="es-CL"/>
        </w:rPr>
        <w:t xml:space="preserve">deradamente. </w:t>
      </w:r>
      <w:r w:rsidRPr="1535C8F1" w:rsidR="00D729CE">
        <w:rPr>
          <w:lang w:val="es-CL"/>
        </w:rPr>
        <w:t xml:space="preserve">Aparentemente, es más efectiva en </w:t>
      </w:r>
      <w:r w:rsidRPr="1535C8F1" w:rsidR="00D729CE">
        <w:rPr>
          <w:lang w:val="es-CL"/>
        </w:rPr>
        <w:t xml:space="preserve">Estados Unidos </w:t>
      </w:r>
      <w:r w:rsidRPr="1535C8F1" w:rsidR="00D729CE">
        <w:rPr>
          <w:lang w:val="es-CL"/>
        </w:rPr>
        <w:t>y Canadá d</w:t>
      </w:r>
      <w:r w:rsidRPr="1535C8F1" w:rsidR="00D729CE">
        <w:rPr>
          <w:lang w:val="es-CL"/>
        </w:rPr>
        <w:t xml:space="preserve">e lo que es en el Reino Unido. </w:t>
      </w:r>
      <w:r w:rsidRPr="1535C8F1" w:rsidR="002C30A8">
        <w:rPr>
          <w:lang w:val="es-CL"/>
        </w:rPr>
        <w:t xml:space="preserve">A pesar de ser una intervención comúnmente utilizada </w:t>
      </w:r>
      <w:r w:rsidRPr="1535C8F1" w:rsidR="002C30A8">
        <w:rPr>
          <w:lang w:val="es-CL"/>
        </w:rPr>
        <w:t>en</w:t>
      </w:r>
      <w:r w:rsidRPr="1535C8F1" w:rsidR="002C30A8">
        <w:rPr>
          <w:lang w:val="es-CL"/>
        </w:rPr>
        <w:t xml:space="preserve"> países latinoamericanos y caribeños,</w:t>
      </w:r>
      <w:r w:rsidRPr="1535C8F1" w:rsidR="002C30A8">
        <w:rPr>
          <w:lang w:val="es-CL"/>
        </w:rPr>
        <w:t xml:space="preserve"> </w:t>
      </w:r>
      <w:r w:rsidRPr="1535C8F1" w:rsidR="002C30A8">
        <w:rPr>
          <w:lang w:val="es-CL"/>
        </w:rPr>
        <w:t>n</w:t>
      </w:r>
      <w:r w:rsidRPr="1535C8F1" w:rsidR="00D729CE">
        <w:rPr>
          <w:lang w:val="es-CL"/>
        </w:rPr>
        <w:t>o existe evidencia robusta de su impacto</w:t>
      </w:r>
      <w:r w:rsidRPr="1535C8F1" w:rsidR="00E45F86">
        <w:rPr>
          <w:lang w:val="es-CL"/>
        </w:rPr>
        <w:t xml:space="preserve">. Existe poca evidencia de cómo la Vigilancia Vecinal funciona en </w:t>
      </w:r>
      <w:r w:rsidRPr="1535C8F1" w:rsidR="002A2339">
        <w:rPr>
          <w:lang w:val="es-CL"/>
        </w:rPr>
        <w:t xml:space="preserve">la </w:t>
      </w:r>
      <w:r w:rsidRPr="1535C8F1" w:rsidR="00E45F86">
        <w:rPr>
          <w:lang w:val="es-CL"/>
        </w:rPr>
        <w:t>práctica, y los esquemas varían considerablemente en términos de cobertura, gestión, financiamiento e iniciación.</w:t>
      </w:r>
      <w:r w:rsidRPr="1535C8F1" w:rsidR="00D729CE">
        <w:rPr>
          <w:lang w:val="es-CL"/>
        </w:rPr>
        <w:t xml:space="preserve"> </w:t>
      </w:r>
      <w:bookmarkStart w:name="_GoBack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1FCF" w:rsidTr="6B5B6DE3" w14:paraId="2FC91261" w14:textId="77777777">
        <w:tc>
          <w:tcPr>
            <w:tcW w:w="9016" w:type="dxa"/>
            <w:gridSpan w:val="5"/>
            <w:tcMar/>
          </w:tcPr>
          <w:p w:rsidR="00661FCF" w:rsidP="00E60C1A" w:rsidRDefault="00E45F86" w14:paraId="487AF300" w14:textId="1DC92271">
            <w:proofErr w:type="spellStart"/>
            <w:r>
              <w:rPr>
                <w:b/>
                <w:sz w:val="24"/>
                <w:szCs w:val="24"/>
              </w:rPr>
              <w:t>Vigilancia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Vecinal</w:t>
            </w:r>
            <w:proofErr w:type="spellEnd"/>
            <w:r w:rsidR="00E60C1A">
              <w:t xml:space="preserve"> </w:t>
            </w:r>
          </w:p>
        </w:tc>
      </w:tr>
      <w:tr w:rsidR="00661FCF" w:rsidTr="6B5B6DE3" w14:paraId="5A340F6E" w14:textId="77777777">
        <w:tc>
          <w:tcPr>
            <w:tcW w:w="1803" w:type="dxa"/>
            <w:tcMar/>
          </w:tcPr>
          <w:p w:rsidRPr="00234BC2" w:rsidR="00661FCF" w:rsidRDefault="00E45F86" w14:paraId="4FD2E2BD" w14:textId="5F391966">
            <w:pPr>
              <w:rPr>
                <w:b/>
              </w:rPr>
            </w:pPr>
            <w:proofErr w:type="spellStart"/>
            <w:r>
              <w:rPr>
                <w:b/>
              </w:rPr>
              <w:t>Impacto</w:t>
            </w:r>
            <w:proofErr w:type="spellEnd"/>
          </w:p>
        </w:tc>
        <w:tc>
          <w:tcPr>
            <w:tcW w:w="1803" w:type="dxa"/>
            <w:tcMar/>
          </w:tcPr>
          <w:p w:rsidRPr="00234BC2" w:rsidR="00661FCF" w:rsidRDefault="00E45F86" w14:paraId="68513BC8" w14:textId="6CEB2739">
            <w:pPr>
              <w:rPr>
                <w:b/>
              </w:rPr>
            </w:pP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</w:t>
            </w:r>
            <w:proofErr w:type="spellEnd"/>
          </w:p>
        </w:tc>
        <w:tc>
          <w:tcPr>
            <w:tcW w:w="1803" w:type="dxa"/>
            <w:tcMar/>
          </w:tcPr>
          <w:p w:rsidRPr="00234BC2" w:rsidR="00661FCF" w:rsidRDefault="00E45F86" w14:paraId="0F6F60AB" w14:textId="0012FB0C">
            <w:pPr>
              <w:rPr>
                <w:b/>
              </w:rPr>
            </w:pPr>
            <w:proofErr w:type="spellStart"/>
            <w:r>
              <w:rPr>
                <w:b/>
              </w:rPr>
              <w:t>Dónde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</w:t>
            </w:r>
            <w:proofErr w:type="spellEnd"/>
          </w:p>
        </w:tc>
        <w:tc>
          <w:tcPr>
            <w:tcW w:w="1803" w:type="dxa"/>
            <w:tcMar/>
          </w:tcPr>
          <w:p w:rsidRPr="00234BC2" w:rsidR="00661FCF" w:rsidRDefault="00E45F86" w14:paraId="3EDC4102" w14:textId="15B66F5C">
            <w:pPr>
              <w:rPr>
                <w:b/>
              </w:rPr>
            </w:pPr>
            <w:proofErr w:type="spellStart"/>
            <w:r>
              <w:rPr>
                <w:b/>
              </w:rPr>
              <w:t>Cómo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hacerlo</w:t>
            </w:r>
            <w:proofErr w:type="spellEnd"/>
          </w:p>
        </w:tc>
        <w:tc>
          <w:tcPr>
            <w:tcW w:w="1804" w:type="dxa"/>
            <w:tcMar/>
          </w:tcPr>
          <w:p w:rsidRPr="00234BC2" w:rsidR="00661FCF" w:rsidRDefault="00E45F86" w14:paraId="22B6CF1B" w14:textId="452AA757">
            <w:pPr>
              <w:rPr>
                <w:b/>
              </w:rPr>
            </w:pPr>
            <w:proofErr w:type="spellStart"/>
            <w:r>
              <w:rPr>
                <w:b/>
              </w:rPr>
              <w:t>Costo</w:t>
            </w:r>
            <w:proofErr w:type="spellEnd"/>
          </w:p>
        </w:tc>
      </w:tr>
      <w:tr w:rsidRPr="00F0582D" w:rsidR="00661FCF" w:rsidTr="6B5B6DE3" w14:paraId="4235FD76" w14:textId="77777777">
        <w:tc>
          <w:tcPr>
            <w:tcW w:w="1803" w:type="dxa"/>
            <w:tcMar/>
          </w:tcPr>
          <w:p w:rsidRPr="00E45F86" w:rsidR="00661FCF" w:rsidP="00E45F86" w:rsidRDefault="00E45F86" w14:paraId="1A40D9E3" w14:textId="428D2DF2">
            <w:pPr>
              <w:rPr>
                <w:sz w:val="18"/>
                <w:szCs w:val="18"/>
                <w:lang w:val="es-CL"/>
              </w:rPr>
            </w:pPr>
            <w:r w:rsidRPr="6B5B6DE3" w:rsidR="00E45F86">
              <w:rPr>
                <w:sz w:val="18"/>
                <w:szCs w:val="18"/>
                <w:lang w:val="es-CL"/>
              </w:rPr>
              <w:t xml:space="preserve">Existe evidencia </w:t>
            </w:r>
            <w:del w:author="Estevez-Soto, Patricio" w:date="2020-02-13T16:13:24.704Z" w:id="1091950456">
              <w:r w:rsidRPr="6B5B6DE3" w:rsidDel="002C30A8">
                <w:rPr>
                  <w:sz w:val="18"/>
                  <w:szCs w:val="18"/>
                  <w:lang w:val="es-CL"/>
                </w:rPr>
                <w:delText>significativa</w:delText>
              </w:r>
            </w:del>
            <w:ins w:author="Estevez-Soto, Patricio" w:date="2020-02-13T16:13:25.632Z" w:id="1107516792">
              <w:r w:rsidRPr="6B5B6DE3" w:rsidR="699A3CA0">
                <w:rPr>
                  <w:sz w:val="18"/>
                  <w:szCs w:val="18"/>
                  <w:lang w:val="es-CL"/>
                </w:rPr>
                <w:t>robusta</w:t>
              </w:r>
            </w:ins>
            <w:r w:rsidRPr="6B5B6DE3" w:rsidR="002C30A8">
              <w:rPr>
                <w:sz w:val="18"/>
                <w:szCs w:val="18"/>
                <w:lang w:val="es-CL"/>
              </w:rPr>
              <w:t xml:space="preserve"> </w:t>
            </w:r>
            <w:r w:rsidRPr="6B5B6DE3" w:rsidR="00E45F86">
              <w:rPr>
                <w:sz w:val="18"/>
                <w:szCs w:val="18"/>
                <w:lang w:val="es-CL"/>
              </w:rPr>
              <w:t>de q</w:t>
            </w:r>
            <w:r w:rsidRPr="6B5B6DE3" w:rsidR="00E45F86">
              <w:rPr>
                <w:sz w:val="18"/>
                <w:szCs w:val="18"/>
                <w:lang w:val="es-CL"/>
              </w:rPr>
              <w:t xml:space="preserve">ue reduce </w:t>
            </w:r>
            <w:ins w:author="Estevez-Soto, Patricio" w:date="2020-02-13T16:13:38.612Z" w:id="990055051">
              <w:r w:rsidRPr="6B5B6DE3" w:rsidR="08C8B51D">
                <w:rPr>
                  <w:sz w:val="18"/>
                  <w:szCs w:val="18"/>
                  <w:lang w:val="es-CL"/>
                </w:rPr>
                <w:t>la incidencia delictiva</w:t>
              </w:r>
            </w:ins>
            <w:del w:author="Estevez-Soto, Patricio" w:date="2020-02-13T16:13:30.511Z" w:id="1925409403">
              <w:r w:rsidRPr="6B5B6DE3" w:rsidDel="00E45F86">
                <w:rPr>
                  <w:sz w:val="18"/>
                  <w:szCs w:val="18"/>
                  <w:lang w:val="es-CL"/>
                </w:rPr>
                <w:delText>el crimen</w:delText>
              </w:r>
            </w:del>
            <w:r w:rsidRPr="6B5B6DE3" w:rsidR="00E45F86">
              <w:rPr>
                <w:sz w:val="18"/>
                <w:szCs w:val="18"/>
                <w:lang w:val="es-CL"/>
              </w:rPr>
              <w:t xml:space="preserve">, sin </w:t>
            </w:r>
            <w:r w:rsidRPr="6B5B6DE3" w:rsidR="00A21AAE">
              <w:rPr>
                <w:sz w:val="18"/>
                <w:szCs w:val="18"/>
                <w:lang w:val="es-CL"/>
              </w:rPr>
              <w:t>embargo,</w:t>
            </w:r>
            <w:r w:rsidRPr="6B5B6DE3" w:rsidR="00E45F86">
              <w:rPr>
                <w:sz w:val="18"/>
                <w:szCs w:val="18"/>
                <w:lang w:val="es-CL"/>
              </w:rPr>
              <w:t xml:space="preserve"> </w:t>
            </w:r>
            <w:ins w:author="Estevez-Soto, Patricio" w:date="2020-02-13T16:13:52.111Z" w:id="147541684">
              <w:r w:rsidRPr="6B5B6DE3" w:rsidR="37FBA795">
                <w:rPr>
                  <w:sz w:val="18"/>
                  <w:szCs w:val="18"/>
                  <w:lang w:val="es-CL"/>
                </w:rPr>
                <w:t xml:space="preserve">solo </w:t>
              </w:r>
            </w:ins>
            <w:r w:rsidRPr="6B5B6DE3" w:rsidR="00E45F86">
              <w:rPr>
                <w:sz w:val="18"/>
                <w:szCs w:val="18"/>
                <w:lang w:val="es-CL"/>
              </w:rPr>
              <w:t xml:space="preserve">de </w:t>
            </w:r>
            <w:r w:rsidRPr="6B5B6DE3" w:rsidR="00E45F86">
              <w:rPr>
                <w:sz w:val="18"/>
                <w:szCs w:val="18"/>
                <w:lang w:val="es-CL"/>
              </w:rPr>
              <w:t>manera moderada.</w:t>
            </w:r>
          </w:p>
        </w:tc>
        <w:tc>
          <w:tcPr>
            <w:tcW w:w="1803" w:type="dxa"/>
            <w:tcMar/>
          </w:tcPr>
          <w:p w:rsidRPr="00E45F86" w:rsidR="00661FCF" w:rsidP="00E45F86" w:rsidRDefault="00E45F86" w14:paraId="44F394A9" w14:textId="57DDAB6B">
            <w:pPr>
              <w:rPr>
                <w:sz w:val="18"/>
                <w:szCs w:val="18"/>
                <w:lang w:val="es-CL"/>
              </w:rPr>
            </w:pPr>
            <w:r w:rsidRPr="00E45F86">
              <w:rPr>
                <w:sz w:val="18"/>
                <w:szCs w:val="18"/>
                <w:lang w:val="es-CL"/>
              </w:rPr>
              <w:t xml:space="preserve">Existe evidencia limitada que explica cómo </w:t>
            </w:r>
            <w:r>
              <w:rPr>
                <w:sz w:val="18"/>
                <w:szCs w:val="18"/>
                <w:lang w:val="es-CL"/>
              </w:rPr>
              <w:t>tiene un impacto.</w:t>
            </w:r>
          </w:p>
        </w:tc>
        <w:tc>
          <w:tcPr>
            <w:tcW w:w="1803" w:type="dxa"/>
            <w:tcMar/>
          </w:tcPr>
          <w:p w:rsidRPr="00E45F86" w:rsidR="00661FCF" w:rsidP="00E45F86" w:rsidRDefault="00E45F86" w14:paraId="4F9ADDE7" w14:textId="21EDC3DA">
            <w:pPr>
              <w:rPr>
                <w:sz w:val="18"/>
                <w:szCs w:val="18"/>
                <w:lang w:val="es-CL"/>
              </w:rPr>
            </w:pPr>
            <w:r w:rsidRPr="00E45F86">
              <w:rPr>
                <w:sz w:val="18"/>
                <w:szCs w:val="18"/>
                <w:lang w:val="es-CL"/>
              </w:rPr>
              <w:t>Ha funcionado m</w:t>
            </w:r>
            <w:r w:rsidR="00A21AAE">
              <w:rPr>
                <w:sz w:val="18"/>
                <w:szCs w:val="18"/>
                <w:lang w:val="es-CL"/>
              </w:rPr>
              <w:t>e</w:t>
            </w:r>
            <w:r w:rsidRPr="00E45F86">
              <w:rPr>
                <w:sz w:val="18"/>
                <w:szCs w:val="18"/>
                <w:lang w:val="es-CL"/>
              </w:rPr>
              <w:t>jor en N</w:t>
            </w:r>
            <w:r>
              <w:rPr>
                <w:sz w:val="18"/>
                <w:szCs w:val="18"/>
                <w:lang w:val="es-CL"/>
              </w:rPr>
              <w:t>orteamérica que en otros lugares.</w:t>
            </w:r>
          </w:p>
        </w:tc>
        <w:tc>
          <w:tcPr>
            <w:tcW w:w="1803" w:type="dxa"/>
            <w:tcMar/>
          </w:tcPr>
          <w:p w:rsidRPr="00E45F86" w:rsidR="00E45F86" w:rsidP="00E45F86" w:rsidRDefault="00E45F86" w14:paraId="431F9EE4" w14:textId="7924D78D">
            <w:pPr>
              <w:rPr>
                <w:sz w:val="18"/>
                <w:szCs w:val="18"/>
                <w:lang w:val="es-CL"/>
              </w:rPr>
            </w:pPr>
            <w:r w:rsidRPr="6B5B6DE3" w:rsidR="00E45F86">
              <w:rPr>
                <w:sz w:val="18"/>
                <w:szCs w:val="18"/>
                <w:lang w:val="es-CL"/>
              </w:rPr>
              <w:t>Existe información muy escasa r</w:t>
            </w:r>
            <w:r w:rsidRPr="6B5B6DE3" w:rsidR="00E45F86">
              <w:rPr>
                <w:sz w:val="18"/>
                <w:szCs w:val="18"/>
                <w:lang w:val="es-CL"/>
              </w:rPr>
              <w:t xml:space="preserve">especto a cómo </w:t>
            </w:r>
            <w:del w:author="Estevez-Soto, Patricio" w:date="2020-02-13T16:14:18.809Z" w:id="1513261957">
              <w:r w:rsidRPr="6B5B6DE3" w:rsidDel="00E45F86">
                <w:rPr>
                  <w:sz w:val="18"/>
                  <w:szCs w:val="18"/>
                  <w:lang w:val="es-CL"/>
                </w:rPr>
                <w:delText xml:space="preserve">realizar </w:delText>
              </w:r>
            </w:del>
            <w:ins w:author="Estevez-Soto, Patricio" w:date="2020-02-13T16:14:22.454Z" w:id="1434317601">
              <w:r w:rsidRPr="6B5B6DE3" w:rsidR="432F1B8A">
                <w:rPr>
                  <w:sz w:val="18"/>
                  <w:szCs w:val="18"/>
                  <w:lang w:val="es-CL"/>
                </w:rPr>
                <w:t xml:space="preserve">implementar la </w:t>
              </w:r>
            </w:ins>
            <w:r w:rsidRPr="6B5B6DE3" w:rsidR="00E45F86">
              <w:rPr>
                <w:sz w:val="18"/>
                <w:szCs w:val="18"/>
                <w:lang w:val="es-CL"/>
              </w:rPr>
              <w:t>VV de forma efectiva.</w:t>
            </w:r>
          </w:p>
          <w:p w:rsidRPr="00E45F86" w:rsidR="00661FCF" w:rsidRDefault="00661FCF" w14:paraId="033FBDD7" w14:textId="6A3559CF">
            <w:pPr>
              <w:rPr>
                <w:sz w:val="18"/>
                <w:szCs w:val="18"/>
                <w:lang w:val="es-CL"/>
              </w:rPr>
            </w:pPr>
          </w:p>
        </w:tc>
        <w:tc>
          <w:tcPr>
            <w:tcW w:w="1804" w:type="dxa"/>
            <w:tcMar/>
          </w:tcPr>
          <w:p w:rsidRPr="00E45F86" w:rsidR="00661FCF" w:rsidP="00E45F86" w:rsidRDefault="00E45F86" w14:paraId="3F628931" w14:textId="0D2A5157">
            <w:pPr>
              <w:rPr>
                <w:sz w:val="18"/>
                <w:szCs w:val="18"/>
                <w:lang w:val="es-CL"/>
              </w:rPr>
            </w:pPr>
            <w:r w:rsidRPr="00E45F86">
              <w:rPr>
                <w:sz w:val="18"/>
                <w:szCs w:val="18"/>
                <w:lang w:val="es-CL"/>
              </w:rPr>
              <w:t>No existe información respec</w:t>
            </w:r>
            <w:r>
              <w:rPr>
                <w:sz w:val="18"/>
                <w:szCs w:val="18"/>
                <w:lang w:val="es-CL"/>
              </w:rPr>
              <w:t xml:space="preserve">to al costo de la </w:t>
            </w:r>
            <w:r w:rsidR="00A21AAE">
              <w:rPr>
                <w:sz w:val="18"/>
                <w:szCs w:val="18"/>
                <w:lang w:val="es-CL"/>
              </w:rPr>
              <w:t>VV</w:t>
            </w:r>
            <w:r>
              <w:rPr>
                <w:sz w:val="18"/>
                <w:szCs w:val="18"/>
                <w:lang w:val="es-CL"/>
              </w:rPr>
              <w:t>, pero es usualmente financiado entre la policía y contribuciones voluntarias</w:t>
            </w:r>
            <w:r w:rsidRPr="00E45F86" w:rsidR="00CA3013">
              <w:rPr>
                <w:sz w:val="18"/>
                <w:szCs w:val="18"/>
                <w:lang w:val="es-CL"/>
              </w:rPr>
              <w:t>.</w:t>
            </w:r>
          </w:p>
        </w:tc>
      </w:tr>
    </w:tbl>
    <w:p w:rsidRPr="00E45F86" w:rsidR="00661FCF" w:rsidRDefault="00661FCF" w14:paraId="2C496E7C" w14:textId="77777777">
      <w:pPr>
        <w:rPr>
          <w:lang w:val="es-CL"/>
        </w:rPr>
      </w:pPr>
    </w:p>
    <w:p w:rsidRPr="00A21AAE" w:rsidR="00661FCF" w:rsidP="28A823A9" w:rsidRDefault="00A21AAE" w14:paraId="182063FD" w14:textId="60AF4193">
      <w:pPr>
        <w:rPr>
          <w:b w:val="1"/>
          <w:bCs w:val="1"/>
          <w:lang w:val="es-CL"/>
        </w:rPr>
      </w:pPr>
      <w:r w:rsidRPr="28A823A9" w:rsidR="7B3CED0F">
        <w:rPr>
          <w:b w:val="1"/>
          <w:bCs w:val="1"/>
          <w:lang w:val="es-CL"/>
        </w:rPr>
        <w:t xml:space="preserve">2. </w:t>
      </w:r>
      <w:r w:rsidRPr="28A823A9" w:rsidR="00A21AAE">
        <w:rPr>
          <w:b w:val="1"/>
          <w:bCs w:val="1"/>
          <w:lang w:val="es-CL"/>
        </w:rPr>
        <w:t>¿Qué es la Vigilancia Vecinal</w:t>
      </w:r>
      <w:r w:rsidRPr="28A823A9" w:rsidR="00661FCF">
        <w:rPr>
          <w:b w:val="1"/>
          <w:bCs w:val="1"/>
          <w:lang w:val="es-CL"/>
        </w:rPr>
        <w:t>?</w:t>
      </w:r>
    </w:p>
    <w:p w:rsidRPr="00E92EAF" w:rsidR="00245C72" w:rsidP="00E92EAF" w:rsidRDefault="00A21AAE" w14:paraId="1C10706D" w14:textId="6E5CB5A8">
      <w:pPr>
        <w:rPr>
          <w:lang w:val="es-CL"/>
        </w:rPr>
      </w:pPr>
      <w:r w:rsidRPr="7503433F" w:rsidR="00A21AAE">
        <w:rPr>
          <w:lang w:val="es-CL"/>
        </w:rPr>
        <w:t>Los esquemas de Vigilancia V</w:t>
      </w:r>
      <w:r w:rsidRPr="7503433F" w:rsidR="00A21AAE">
        <w:rPr>
          <w:lang w:val="es-CL"/>
        </w:rPr>
        <w:t xml:space="preserve">ecinal </w:t>
      </w:r>
      <w:r w:rsidRPr="7503433F" w:rsidR="7DF55CB8">
        <w:rPr>
          <w:lang w:val="es-CL"/>
        </w:rPr>
        <w:t>tienen el objetivo de</w:t>
      </w:r>
      <w:r w:rsidRPr="7503433F" w:rsidR="00A21AAE">
        <w:rPr>
          <w:lang w:val="es-CL"/>
        </w:rPr>
        <w:t xml:space="preserve"> reducir </w:t>
      </w:r>
      <w:del w:author="Estevez-Soto, Patricio" w:date="2020-02-13T16:39:45.294Z" w:id="409923038">
        <w:r w:rsidRPr="7503433F" w:rsidDel="00A21AAE">
          <w:rPr>
            <w:lang w:val="es-CL"/>
          </w:rPr>
          <w:delText xml:space="preserve">el </w:delText>
        </w:r>
      </w:del>
      <w:ins w:author="Estevez-Soto, Patricio" w:date="2020-02-13T16:39:56.775Z" w:id="1613790651">
        <w:r w:rsidRPr="7503433F" w:rsidR="598D3BA2">
          <w:rPr>
            <w:lang w:val="es-CL"/>
          </w:rPr>
          <w:t xml:space="preserve">los </w:t>
        </w:r>
      </w:ins>
      <w:del w:author="Estevez-Soto, Patricio" w:date="2020-02-13T16:39:45.294Z" w:id="1527484092">
        <w:r w:rsidRPr="7503433F" w:rsidDel="00A21AAE">
          <w:rPr>
            <w:lang w:val="es-CL"/>
          </w:rPr>
          <w:delText>crimen</w:delText>
        </w:r>
      </w:del>
      <w:ins w:author="Estevez-Soto, Patricio" w:date="2020-02-13T16:39:58.794Z" w:id="1307516788">
        <w:r w:rsidRPr="7503433F" w:rsidR="20CAFED9">
          <w:rPr>
            <w:lang w:val="es-CL"/>
          </w:rPr>
          <w:t>delito</w:t>
        </w:r>
        <w:r w:rsidRPr="7503433F" w:rsidR="096FFCDD">
          <w:rPr>
            <w:lang w:val="es-CL"/>
          </w:rPr>
          <w:t>s</w:t>
        </w:r>
      </w:ins>
      <w:r w:rsidRPr="7503433F" w:rsidR="32432B03">
        <w:rPr>
          <w:lang w:val="es-CL"/>
        </w:rPr>
        <w:t xml:space="preserve"> en zonas residenciales</w:t>
      </w:r>
      <w:r w:rsidRPr="7503433F" w:rsidR="00A21AAE">
        <w:rPr>
          <w:lang w:val="es-CL"/>
        </w:rPr>
        <w:t xml:space="preserve">, especialmente el robo </w:t>
      </w:r>
      <w:ins w:author="Estevez-Soto, Patricio" w:date="2020-02-13T16:39:20.943Z" w:id="167567337">
        <w:r w:rsidRPr="7503433F" w:rsidR="51E36753">
          <w:rPr>
            <w:lang w:val="es-CL"/>
          </w:rPr>
          <w:t>a casa habitación</w:t>
        </w:r>
      </w:ins>
      <w:del w:author="Estevez-Soto, Patricio" w:date="2020-02-13T16:39:22.32Z" w:id="996526561">
        <w:r w:rsidRPr="7503433F" w:rsidDel="00A21AAE">
          <w:rPr>
            <w:lang w:val="es-CL"/>
          </w:rPr>
          <w:delText>en zonas residenciales</w:delText>
        </w:r>
      </w:del>
      <w:r w:rsidRPr="7503433F" w:rsidR="00A21AAE">
        <w:rPr>
          <w:lang w:val="es-CL"/>
        </w:rPr>
        <w:t xml:space="preserve">, involucrando directamente a la comunidad en actividades que promuevan la seguridad o </w:t>
      </w:r>
      <w:del w:author="Estevez-Soto, Patricio" w:date="2020-02-13T16:40:10.919Z" w:id="541641480">
        <w:r w:rsidRPr="7503433F" w:rsidDel="00A21AAE">
          <w:rPr>
            <w:lang w:val="es-CL"/>
          </w:rPr>
          <w:delText xml:space="preserve">asistan </w:delText>
        </w:r>
      </w:del>
      <w:ins w:author="Estevez-Soto, Patricio" w:date="2020-02-13T16:40:22.37Z" w:id="434027064">
        <w:r w:rsidRPr="7503433F" w:rsidR="63F562D4">
          <w:rPr>
            <w:lang w:val="es-CL"/>
          </w:rPr>
          <w:t>ayuden a detectar delitos en curso</w:t>
        </w:r>
      </w:ins>
      <w:del w:author="Estevez-Soto, Patricio" w:date="2020-02-13T16:40:24.629Z" w:id="1351338974">
        <w:r w:rsidRPr="7503433F" w:rsidDel="00A21AAE">
          <w:rPr>
            <w:lang w:val="es-CL"/>
          </w:rPr>
          <w:delText>con la detección criminal</w:delText>
        </w:r>
      </w:del>
      <w:r w:rsidRPr="7503433F" w:rsidR="00A21AAE">
        <w:rPr>
          <w:lang w:val="es-CL"/>
        </w:rPr>
        <w:t xml:space="preserve">. Los esquemas de Vigilancia Vecinal </w:t>
      </w:r>
      <w:ins w:author="Estevez-Soto, Patricio" w:date="2020-02-13T16:40:57.969Z" w:id="1688145301">
        <w:r w:rsidRPr="7503433F" w:rsidR="4725D68C">
          <w:rPr>
            <w:lang w:val="es-CL"/>
          </w:rPr>
          <w:t>promueven que la poblaci</w:t>
        </w:r>
      </w:ins>
      <w:ins w:author="Estevez-Soto, Patricio" w:date="2020-02-13T16:41:08.655Z" w:id="659116970">
        <w:r w:rsidRPr="7503433F" w:rsidR="4725D68C">
          <w:rPr>
            <w:lang w:val="es-CL"/>
          </w:rPr>
          <w:t xml:space="preserve">ón local se involucre </w:t>
        </w:r>
      </w:ins>
      <w:del w:author="Estevez-Soto, Patricio" w:date="2020-02-13T16:41:06.649Z" w:id="1742045193">
        <w:r w:rsidRPr="7503433F" w:rsidDel="00A21AAE">
          <w:rPr>
            <w:lang w:val="es-CL"/>
          </w:rPr>
          <w:delText xml:space="preserve">buscan activamente un mayor involucramiento de personas locales </w:delText>
        </w:r>
      </w:del>
      <w:r w:rsidRPr="7503433F" w:rsidR="00A21AAE">
        <w:rPr>
          <w:lang w:val="es-CL"/>
        </w:rPr>
        <w:t>en actividades de prevención del delito. Los primeros esquemas fuero</w:t>
      </w:r>
      <w:r w:rsidRPr="7503433F" w:rsidR="00E92EAF">
        <w:rPr>
          <w:lang w:val="es-CL"/>
        </w:rPr>
        <w:t xml:space="preserve">n lanzados en Estados Unidos a fines de los 1960s. </w:t>
      </w:r>
      <w:r w:rsidRPr="7503433F" w:rsidR="00E92EAF">
        <w:rPr>
          <w:lang w:val="es-CL"/>
        </w:rPr>
        <w:t>La Vigilancia Vecinal es hoy muy común en muchas p</w:t>
      </w:r>
      <w:r w:rsidRPr="7503433F" w:rsidR="00E92EAF">
        <w:rPr>
          <w:lang w:val="es-CL"/>
        </w:rPr>
        <w:t>artes del mundo y es conocida con una variedad de nombres, incluyendo vigilancia comunitaria, programa</w:t>
      </w:r>
      <w:r w:rsidRPr="7503433F" w:rsidR="002A2339">
        <w:rPr>
          <w:lang w:val="es-CL"/>
        </w:rPr>
        <w:t>s</w:t>
      </w:r>
      <w:r w:rsidRPr="7503433F" w:rsidR="00E92EAF">
        <w:rPr>
          <w:lang w:val="es-CL"/>
        </w:rPr>
        <w:t xml:space="preserve"> de seguridad vecinal y patrulla</w:t>
      </w:r>
      <w:r w:rsidRPr="7503433F" w:rsidR="002A2339">
        <w:rPr>
          <w:lang w:val="es-CL"/>
        </w:rPr>
        <w:t>s</w:t>
      </w:r>
      <w:r w:rsidRPr="7503433F" w:rsidR="00E92EAF">
        <w:rPr>
          <w:lang w:val="es-CL"/>
        </w:rPr>
        <w:t xml:space="preserve"> ciudadana</w:t>
      </w:r>
      <w:r w:rsidRPr="7503433F" w:rsidR="002A2339">
        <w:rPr>
          <w:lang w:val="es-CL"/>
        </w:rPr>
        <w:t>s</w:t>
      </w:r>
      <w:r w:rsidRPr="7503433F" w:rsidR="00E92EAF">
        <w:rPr>
          <w:lang w:val="es-CL"/>
        </w:rPr>
        <w:t>.</w:t>
      </w:r>
    </w:p>
    <w:p w:rsidRPr="00E92EAF" w:rsidR="00E60C1A" w:rsidP="28A823A9" w:rsidRDefault="00E60C1A" w14:paraId="3ACF636B" w14:textId="6F93DC06">
      <w:pPr>
        <w:rPr>
          <w:b w:val="1"/>
          <w:bCs w:val="1"/>
          <w:lang w:val="es-CL"/>
        </w:rPr>
      </w:pPr>
      <w:r w:rsidRPr="28A823A9" w:rsidR="562A3597">
        <w:rPr>
          <w:b w:val="1"/>
          <w:bCs w:val="1"/>
          <w:lang w:val="es-CL"/>
        </w:rPr>
        <w:t xml:space="preserve">3. </w:t>
      </w:r>
      <w:r w:rsidRPr="28A823A9" w:rsidR="00E60C1A">
        <w:rPr>
          <w:b w:val="1"/>
          <w:bCs w:val="1"/>
          <w:lang w:val="es-CL"/>
        </w:rPr>
        <w:t>Impact</w:t>
      </w:r>
      <w:r w:rsidRPr="28A823A9" w:rsidR="00E92EAF">
        <w:rPr>
          <w:b w:val="1"/>
          <w:bCs w:val="1"/>
          <w:lang w:val="es-CL"/>
        </w:rPr>
        <w:t>o</w:t>
      </w:r>
    </w:p>
    <w:p w:rsidRPr="008969C4" w:rsidR="00245C72" w:rsidP="008969C4" w:rsidRDefault="00E92EAF" w14:paraId="0602D340" w14:textId="7E3F342D">
      <w:pPr>
        <w:rPr>
          <w:lang w:val="es-CL"/>
        </w:rPr>
      </w:pPr>
      <w:r w:rsidRPr="6B5B6DE3" w:rsidR="00E92EAF">
        <w:rPr>
          <w:lang w:val="es-CL"/>
        </w:rPr>
        <w:t>En general, la e</w:t>
      </w:r>
      <w:r w:rsidRPr="6B5B6DE3" w:rsidR="00E92EAF">
        <w:rPr>
          <w:lang w:val="es-CL"/>
        </w:rPr>
        <w:t xml:space="preserve">videncia sugiere que la Vigilancia Vecinal puede reducir </w:t>
      </w:r>
      <w:ins w:author="Estevez-Soto, Patricio" w:date="2020-02-13T16:42:09.954Z" w:id="960966520">
        <w:r w:rsidRPr="6B5B6DE3" w:rsidR="5C25F9E4">
          <w:rPr>
            <w:lang w:val="es-CL"/>
          </w:rPr>
          <w:t>la incidencia delictiva</w:t>
        </w:r>
      </w:ins>
      <w:del w:author="Estevez-Soto, Patricio" w:date="2020-02-13T16:42:04.716Z" w:id="1487014925">
        <w:r w:rsidRPr="6B5B6DE3" w:rsidDel="00E92EAF">
          <w:rPr>
            <w:lang w:val="es-CL"/>
          </w:rPr>
          <w:delText>el crimen</w:delText>
        </w:r>
      </w:del>
      <w:r w:rsidRPr="6B5B6DE3" w:rsidR="00E92EAF">
        <w:rPr>
          <w:lang w:val="es-CL"/>
        </w:rPr>
        <w:t xml:space="preserve">. </w:t>
      </w:r>
      <w:r w:rsidRPr="6B5B6DE3" w:rsidR="008969C4">
        <w:rPr>
          <w:lang w:val="es-CL"/>
        </w:rPr>
        <w:t>S</w:t>
      </w:r>
      <w:r w:rsidRPr="6B5B6DE3" w:rsidR="00E92EAF">
        <w:rPr>
          <w:lang w:val="es-CL"/>
        </w:rPr>
        <w:t xml:space="preserve">in embargo, </w:t>
      </w:r>
      <w:r w:rsidRPr="6B5B6DE3" w:rsidR="008969C4">
        <w:rPr>
          <w:lang w:val="es-CL"/>
        </w:rPr>
        <w:t xml:space="preserve">existen </w:t>
      </w:r>
      <w:r w:rsidRPr="6B5B6DE3" w:rsidR="00E92EAF">
        <w:rPr>
          <w:lang w:val="es-CL"/>
        </w:rPr>
        <w:t>algunas consideraciones importantes, como variaciones prácticas entre esquemas</w:t>
      </w:r>
      <w:r w:rsidRPr="6B5B6DE3" w:rsidR="002A2339">
        <w:rPr>
          <w:lang w:val="es-CL"/>
        </w:rPr>
        <w:t xml:space="preserve"> </w:t>
      </w:r>
      <w:r w:rsidRPr="6B5B6DE3" w:rsidR="00E92EAF">
        <w:rPr>
          <w:lang w:val="es-CL"/>
        </w:rPr>
        <w:t xml:space="preserve">y </w:t>
      </w:r>
      <w:r w:rsidRPr="6B5B6DE3" w:rsidR="008969C4">
        <w:rPr>
          <w:lang w:val="es-CL"/>
        </w:rPr>
        <w:t xml:space="preserve">grandes </w:t>
      </w:r>
      <w:r w:rsidRPr="6B5B6DE3" w:rsidR="00E92EAF">
        <w:rPr>
          <w:lang w:val="es-CL"/>
        </w:rPr>
        <w:t>diferencias entre países en términos de las reducciones observadas.</w:t>
      </w:r>
    </w:p>
    <w:p w:rsidRPr="008969C4" w:rsidR="00E60C1A" w:rsidP="28A823A9" w:rsidRDefault="008969C4" w14:paraId="61B3E898" w14:textId="0CF5C02F">
      <w:pPr>
        <w:rPr>
          <w:b w:val="1"/>
          <w:bCs w:val="1"/>
          <w:lang w:val="es-CL"/>
        </w:rPr>
      </w:pPr>
      <w:r w:rsidRPr="28A823A9" w:rsidR="62E93508">
        <w:rPr>
          <w:b w:val="1"/>
          <w:bCs w:val="1"/>
          <w:lang w:val="es-CL"/>
        </w:rPr>
        <w:t xml:space="preserve">4. </w:t>
      </w:r>
      <w:r w:rsidRPr="28A823A9" w:rsidR="008969C4">
        <w:rPr>
          <w:b w:val="1"/>
          <w:bCs w:val="1"/>
          <w:lang w:val="es-CL"/>
        </w:rPr>
        <w:t>Cómo funciona</w:t>
      </w:r>
    </w:p>
    <w:p w:rsidRPr="008969C4" w:rsidR="00245C72" w:rsidP="008969C4" w:rsidRDefault="008969C4" w14:paraId="443737E7" w14:textId="1B7CC79C">
      <w:pPr>
        <w:rPr>
          <w:lang w:val="es-CL"/>
        </w:rPr>
      </w:pPr>
      <w:r w:rsidRPr="44F8F8A1" w:rsidR="008969C4">
        <w:rPr>
          <w:lang w:val="es-CL"/>
        </w:rPr>
        <w:t>Es difícil determin</w:t>
      </w:r>
      <w:r w:rsidRPr="44F8F8A1" w:rsidR="008969C4">
        <w:rPr>
          <w:lang w:val="es-CL"/>
        </w:rPr>
        <w:t xml:space="preserve">ar, </w:t>
      </w:r>
      <w:del w:author="Estevez-Soto, Patricio" w:date="2020-02-13T16:43:49.466Z" w:id="998232295">
        <w:r w:rsidRPr="44F8F8A1" w:rsidDel="008969C4">
          <w:rPr>
            <w:lang w:val="es-CL"/>
          </w:rPr>
          <w:delText xml:space="preserve">en </w:delText>
        </w:r>
      </w:del>
      <w:ins w:author="Estevez-Soto, Patricio" w:date="2020-02-13T16:43:50.528Z" w:id="1371979963">
        <w:r w:rsidRPr="44F8F8A1" w:rsidR="271F96A5">
          <w:rPr>
            <w:lang w:val="es-CL"/>
          </w:rPr>
          <w:t xml:space="preserve">con </w:t>
        </w:r>
      </w:ins>
      <w:r w:rsidRPr="44F8F8A1" w:rsidR="008969C4">
        <w:rPr>
          <w:lang w:val="es-CL"/>
        </w:rPr>
        <w:t xml:space="preserve">base </w:t>
      </w:r>
      <w:ins w:author="Estevez-Soto, Patricio" w:date="2020-02-13T16:43:54.387Z" w:id="1157167265">
        <w:r w:rsidRPr="44F8F8A1" w:rsidR="703972C1">
          <w:rPr>
            <w:lang w:val="es-CL"/>
          </w:rPr>
          <w:t>en</w:t>
        </w:r>
      </w:ins>
      <w:del w:author="Estevez-Soto, Patricio" w:date="2020-02-13T16:43:52.292Z" w:id="1041462300">
        <w:r w:rsidRPr="44F8F8A1" w:rsidDel="008969C4">
          <w:rPr>
            <w:lang w:val="es-CL"/>
          </w:rPr>
          <w:delText>a</w:delText>
        </w:r>
      </w:del>
      <w:r w:rsidRPr="44F8F8A1" w:rsidR="008969C4">
        <w:rPr>
          <w:lang w:val="es-CL"/>
        </w:rPr>
        <w:t xml:space="preserve"> la</w:t>
      </w:r>
      <w:ins w:author="Estevez-Soto, Patricio" w:date="2020-02-13T16:44:15.698Z" w:id="543294150">
        <w:r w:rsidRPr="44F8F8A1" w:rsidR="30446DB3">
          <w:rPr>
            <w:lang w:val="es-CL"/>
          </w:rPr>
          <w:t xml:space="preserve"> literatura </w:t>
        </w:r>
      </w:ins>
      <w:del w:author="Estevez-Soto, Patricio" w:date="2020-02-13T16:44:07.784Z" w:id="343201593">
        <w:r w:rsidRPr="44F8F8A1" w:rsidDel="008969C4">
          <w:rPr>
            <w:lang w:val="es-CL"/>
          </w:rPr>
          <w:delText xml:space="preserve"> investigación</w:delText>
        </w:r>
      </w:del>
      <w:r w:rsidRPr="44F8F8A1" w:rsidR="008969C4">
        <w:rPr>
          <w:lang w:val="es-CL"/>
        </w:rPr>
        <w:t xml:space="preserve"> </w:t>
      </w:r>
      <w:del w:author="Estevez-Soto, Patricio" w:date="2020-02-13T16:44:02.881Z" w:id="1202340230">
        <w:r w:rsidRPr="44F8F8A1" w:rsidDel="008969C4">
          <w:rPr>
            <w:lang w:val="es-CL"/>
          </w:rPr>
          <w:delText>actual</w:delText>
        </w:r>
      </w:del>
      <w:ins w:author="Estevez-Soto, Patricio" w:date="2020-02-13T16:44:03.914Z" w:id="18495495">
        <w:r w:rsidRPr="44F8F8A1" w:rsidR="04CE4D6E">
          <w:rPr>
            <w:lang w:val="es-CL"/>
          </w:rPr>
          <w:t>existente</w:t>
        </w:r>
      </w:ins>
      <w:r w:rsidRPr="44F8F8A1" w:rsidR="008969C4">
        <w:rPr>
          <w:lang w:val="es-CL"/>
        </w:rPr>
        <w:t xml:space="preserve">, cómo funciona la Vigilancia Vecinal. </w:t>
      </w:r>
      <w:r w:rsidRPr="44F8F8A1" w:rsidR="008969C4">
        <w:rPr>
          <w:lang w:val="es-CL"/>
        </w:rPr>
        <w:t xml:space="preserve">Se cree que funciona de las </w:t>
      </w:r>
      <w:r w:rsidRPr="44F8F8A1" w:rsidR="008969C4">
        <w:rPr>
          <w:lang w:val="es-CL"/>
        </w:rPr>
        <w:t>siguientes formas: (a) disuadiendo a</w:t>
      </w:r>
      <w:r w:rsidRPr="44F8F8A1" w:rsidR="002A2339">
        <w:rPr>
          <w:lang w:val="es-CL"/>
        </w:rPr>
        <w:t xml:space="preserve">l delincuente </w:t>
      </w:r>
      <w:r w:rsidRPr="44F8F8A1" w:rsidR="00E90DF8">
        <w:rPr>
          <w:lang w:val="es-CL"/>
        </w:rPr>
        <w:t xml:space="preserve">al </w:t>
      </w:r>
      <w:r w:rsidRPr="44F8F8A1" w:rsidR="002A2339">
        <w:rPr>
          <w:lang w:val="es-CL"/>
        </w:rPr>
        <w:t>aumenta</w:t>
      </w:r>
      <w:r w:rsidRPr="44F8F8A1" w:rsidR="00E90DF8">
        <w:rPr>
          <w:lang w:val="es-CL"/>
        </w:rPr>
        <w:t xml:space="preserve">r </w:t>
      </w:r>
      <w:r w:rsidRPr="44F8F8A1" w:rsidR="008969C4">
        <w:rPr>
          <w:lang w:val="es-CL"/>
        </w:rPr>
        <w:t xml:space="preserve">su </w:t>
      </w:r>
      <w:del w:author="Estevez-Soto, Patricio" w:date="2020-02-13T16:44:53.144Z" w:id="1862888980">
        <w:r w:rsidRPr="44F8F8A1" w:rsidDel="008969C4">
          <w:rPr>
            <w:lang w:val="es-CL"/>
          </w:rPr>
          <w:delText xml:space="preserve">sensibilización </w:delText>
        </w:r>
      </w:del>
      <w:ins w:author="Estevez-Soto, Patricio" w:date="2020-02-13T16:44:56.231Z" w:id="1019994825">
        <w:r w:rsidRPr="44F8F8A1" w:rsidR="4B531F99">
          <w:rPr>
            <w:lang w:val="es-CL"/>
          </w:rPr>
          <w:t>percepción de</w:t>
        </w:r>
      </w:ins>
      <w:del w:author="Estevez-Soto, Patricio" w:date="2020-02-13T16:44:57.355Z" w:id="1657259095">
        <w:r w:rsidRPr="44F8F8A1" w:rsidDel="008969C4">
          <w:rPr>
            <w:lang w:val="es-CL"/>
          </w:rPr>
          <w:delText>a</w:delText>
        </w:r>
      </w:del>
      <w:r w:rsidRPr="44F8F8A1" w:rsidR="00E90DF8">
        <w:rPr>
          <w:lang w:val="es-CL"/>
        </w:rPr>
        <w:t xml:space="preserve"> que los</w:t>
      </w:r>
      <w:r w:rsidRPr="44F8F8A1" w:rsidR="008969C4">
        <w:rPr>
          <w:lang w:val="es-CL"/>
        </w:rPr>
        <w:t xml:space="preserve"> residentes </w:t>
      </w:r>
      <w:del w:author="Estevez-Soto, Patricio" w:date="2020-02-13T16:45:34.737Z" w:id="1506143933">
        <w:r w:rsidRPr="44F8F8A1" w:rsidDel="008969C4">
          <w:rPr>
            <w:lang w:val="es-CL"/>
          </w:rPr>
          <w:delText>b</w:delText>
        </w:r>
        <w:r w:rsidRPr="44F8F8A1" w:rsidDel="008969C4">
          <w:rPr>
            <w:lang w:val="es-CL"/>
          </w:rPr>
          <w:delText xml:space="preserve">usquen </w:delText>
        </w:r>
      </w:del>
      <w:ins w:author="Estevez-Soto, Patricio" w:date="2020-02-13T16:45:46.666Z" w:id="26954001">
        <w:r w:rsidRPr="44F8F8A1" w:rsidR="041E909C">
          <w:rPr>
            <w:lang w:val="es-CL"/>
          </w:rPr>
          <w:t xml:space="preserve">están en alerta </w:t>
        </w:r>
      </w:ins>
      <w:r w:rsidRPr="44F8F8A1" w:rsidR="008969C4">
        <w:rPr>
          <w:lang w:val="es-CL"/>
        </w:rPr>
        <w:t xml:space="preserve">y </w:t>
      </w:r>
      <w:del w:author="Estevez-Soto, Patricio" w:date="2020-02-13T16:45:50.82Z" w:id="729632083">
        <w:r w:rsidRPr="44F8F8A1" w:rsidDel="008969C4">
          <w:rPr>
            <w:lang w:val="es-CL"/>
          </w:rPr>
          <w:delText>report</w:delText>
        </w:r>
        <w:r w:rsidRPr="44F8F8A1" w:rsidDel="008969C4">
          <w:rPr>
            <w:lang w:val="es-CL"/>
          </w:rPr>
          <w:delText xml:space="preserve">en </w:delText>
        </w:r>
      </w:del>
      <w:ins w:author="Estevez-Soto, Patricio" w:date="2020-02-13T16:45:58.167Z" w:id="684761257">
        <w:r w:rsidRPr="44F8F8A1" w:rsidR="3A0F432B">
          <w:rPr>
            <w:lang w:val="es-CL"/>
          </w:rPr>
          <w:t xml:space="preserve">que reportarán </w:t>
        </w:r>
      </w:ins>
      <w:r w:rsidRPr="44F8F8A1" w:rsidR="008969C4">
        <w:rPr>
          <w:lang w:val="es-CL"/>
        </w:rPr>
        <w:t>actividad</w:t>
      </w:r>
      <w:ins w:author="Estevez-Soto, Patricio" w:date="2020-02-13T16:46:01.252Z" w:id="908919944">
        <w:r w:rsidRPr="44F8F8A1" w:rsidR="0EB90B3C">
          <w:rPr>
            <w:lang w:val="es-CL"/>
          </w:rPr>
          <w:t>es</w:t>
        </w:r>
      </w:ins>
      <w:r w:rsidRPr="44F8F8A1" w:rsidR="008969C4">
        <w:rPr>
          <w:lang w:val="es-CL"/>
        </w:rPr>
        <w:t xml:space="preserve"> sospechosa</w:t>
      </w:r>
      <w:ins w:author="Estevez-Soto, Patricio" w:date="2020-02-13T16:46:02.796Z" w:id="1620864503">
        <w:r w:rsidRPr="44F8F8A1" w:rsidR="4C887F62">
          <w:rPr>
            <w:lang w:val="es-CL"/>
          </w:rPr>
          <w:t>s</w:t>
        </w:r>
      </w:ins>
      <w:r w:rsidRPr="44F8F8A1" w:rsidR="008969C4">
        <w:rPr>
          <w:lang w:val="es-CL"/>
        </w:rPr>
        <w:t>; (b) reduciendo la percepción de oportunidad</w:t>
      </w:r>
      <w:ins w:author="Estevez-Soto, Patricio" w:date="2020-02-13T16:46:24.456Z" w:id="817058400">
        <w:r w:rsidRPr="44F8F8A1" w:rsidR="27BCB0E8">
          <w:rPr>
            <w:lang w:val="es-CL"/>
          </w:rPr>
          <w:t>es delictivas</w:t>
        </w:r>
      </w:ins>
      <w:del w:author="Estevez-Soto, Patricio" w:date="2020-02-13T16:46:28.503Z" w:id="1691278395">
        <w:r w:rsidRPr="44F8F8A1" w:rsidDel="008969C4">
          <w:rPr>
            <w:lang w:val="es-CL"/>
          </w:rPr>
          <w:delText xml:space="preserve"> crim</w:delText>
        </w:r>
        <w:r w:rsidRPr="44F8F8A1" w:rsidDel="008969C4">
          <w:rPr>
            <w:lang w:val="es-CL"/>
          </w:rPr>
          <w:delText>inal</w:delText>
        </w:r>
        <w:r w:rsidRPr="44F8F8A1" w:rsidDel="008969C4">
          <w:rPr>
            <w:lang w:val="es-CL"/>
          </w:rPr>
          <w:delText xml:space="preserve"> </w:delText>
        </w:r>
      </w:del>
      <w:ins w:author="Estevez-Soto, Patricio" w:date="2020-02-13T18:23:48.447Z" w:id="1556719930">
        <w:r w:rsidRPr="44F8F8A1" w:rsidR="51C6C0BB">
          <w:rPr>
            <w:lang w:val="es-CL"/>
          </w:rPr>
          <w:t xml:space="preserve"> </w:t>
        </w:r>
      </w:ins>
      <w:r w:rsidRPr="44F8F8A1" w:rsidR="008969C4">
        <w:rPr>
          <w:lang w:val="es-CL"/>
        </w:rPr>
        <w:t>al aumentar los signos d</w:t>
      </w:r>
      <w:ins w:author="Estevez-Soto, Patricio" w:date="2020-02-13T16:46:58.555Z" w:id="1782769691">
        <w:r w:rsidRPr="44F8F8A1" w:rsidR="19AE9D84">
          <w:rPr>
            <w:lang w:val="es-CL"/>
          </w:rPr>
          <w:t>e ocupaci</w:t>
        </w:r>
      </w:ins>
      <w:ins w:author="Estevez-Soto, Patricio" w:date="2020-02-13T16:47:03.643Z" w:id="1245796862">
        <w:r w:rsidRPr="44F8F8A1" w:rsidR="19AE9D84">
          <w:rPr>
            <w:lang w:val="es-CL"/>
          </w:rPr>
          <w:t>ón de</w:t>
        </w:r>
      </w:ins>
      <w:del w:author="Estevez-Soto, Patricio" w:date="2020-02-13T16:46:51.552Z" w:id="319561964">
        <w:r w:rsidRPr="44F8F8A1" w:rsidDel="008969C4">
          <w:rPr>
            <w:lang w:val="es-CL"/>
          </w:rPr>
          <w:delText xml:space="preserve">e </w:delText>
        </w:r>
        <w:r w:rsidRPr="44F8F8A1" w:rsidDel="008969C4">
          <w:rPr>
            <w:lang w:val="es-CL"/>
          </w:rPr>
          <w:delText>moradores en</w:delText>
        </w:r>
      </w:del>
      <w:r w:rsidRPr="44F8F8A1" w:rsidR="008969C4">
        <w:rPr>
          <w:lang w:val="es-CL"/>
        </w:rPr>
        <w:t xml:space="preserve"> hogares vacíos (</w:t>
      </w:r>
      <w:proofErr w:type="spellStart"/>
      <w:r w:rsidRPr="44F8F8A1" w:rsidR="008969C4">
        <w:rPr>
          <w:lang w:val="es-CL"/>
        </w:rPr>
        <w:t>e.g</w:t>
      </w:r>
      <w:proofErr w:type="spellEnd"/>
      <w:r w:rsidRPr="44F8F8A1" w:rsidR="008969C4">
        <w:rPr>
          <w:lang w:val="es-CL"/>
        </w:rPr>
        <w:t xml:space="preserve">., moviendo </w:t>
      </w:r>
      <w:r w:rsidRPr="44F8F8A1" w:rsidR="002A2339">
        <w:rPr>
          <w:lang w:val="es-CL"/>
        </w:rPr>
        <w:t>basureros</w:t>
      </w:r>
      <w:r w:rsidRPr="44F8F8A1" w:rsidR="008969C4">
        <w:rPr>
          <w:lang w:val="es-CL"/>
        </w:rPr>
        <w:t>, removiendo periódicos); (c) mejorando la cohesión comunitaria y aumentando la efectividad del control social informal, y; (d) facilitando la detección a través de un</w:t>
      </w:r>
      <w:ins w:author="Estevez-Soto, Patricio" w:date="2020-02-13T16:53:08.061Z" w:id="1372601584">
        <w:r w:rsidRPr="44F8F8A1" w:rsidR="710D2732">
          <w:rPr>
            <w:lang w:val="es-CL"/>
          </w:rPr>
          <w:t xml:space="preserve"> aumento en</w:t>
        </w:r>
      </w:ins>
      <w:r w:rsidRPr="44F8F8A1" w:rsidR="008969C4">
        <w:rPr>
          <w:lang w:val="es-CL"/>
        </w:rPr>
        <w:t xml:space="preserve"> </w:t>
      </w:r>
      <w:ins w:author="Estevez-Soto, Patricio" w:date="2020-02-13T16:53:13.349Z" w:id="416577952">
        <w:r w:rsidRPr="44F8F8A1" w:rsidR="25208C02">
          <w:rPr>
            <w:lang w:val="es-CL"/>
          </w:rPr>
          <w:t xml:space="preserve">el </w:t>
        </w:r>
      </w:ins>
      <w:r w:rsidRPr="44F8F8A1" w:rsidR="008969C4">
        <w:rPr>
          <w:lang w:val="es-CL"/>
        </w:rPr>
        <w:t xml:space="preserve">flujo </w:t>
      </w:r>
      <w:del w:author="Estevez-Soto, Patricio" w:date="2020-02-13T16:53:16.456Z" w:id="470620705">
        <w:r w:rsidRPr="44F8F8A1" w:rsidDel="008969C4">
          <w:rPr>
            <w:lang w:val="es-CL"/>
          </w:rPr>
          <w:delText xml:space="preserve">aumentado </w:delText>
        </w:r>
      </w:del>
      <w:r w:rsidRPr="44F8F8A1" w:rsidR="008969C4">
        <w:rPr>
          <w:lang w:val="es-CL"/>
        </w:rPr>
        <w:t>de inteligencia entre el público y la policía</w:t>
      </w:r>
      <w:r w:rsidRPr="44F8F8A1" w:rsidR="00245C72">
        <w:rPr>
          <w:lang w:val="es-CL"/>
        </w:rPr>
        <w:t>.</w:t>
      </w:r>
    </w:p>
    <w:p w:rsidRPr="00D631E9" w:rsidR="00CA3013" w:rsidRDefault="008969C4" w14:paraId="4BFAA068" w14:textId="3A94CBB4">
      <w:pPr>
        <w:rPr>
          <w:lang w:val="es-CL"/>
        </w:rPr>
      </w:pPr>
      <w:r w:rsidRPr="6F1827DF" w:rsidR="008969C4">
        <w:rPr>
          <w:lang w:val="es-CL"/>
        </w:rPr>
        <w:t>Existe una posibilidad de que la</w:t>
      </w:r>
      <w:ins w:author="Estevez-Soto, Patricio" w:date="2020-02-13T17:19:38.401Z" w:id="762182223">
        <w:r w:rsidRPr="6F1827DF" w:rsidR="388A7CB3">
          <w:rPr>
            <w:lang w:val="es-CL"/>
          </w:rPr>
          <w:t>s</w:t>
        </w:r>
      </w:ins>
      <w:r w:rsidRPr="6F1827DF" w:rsidR="002A2339">
        <w:rPr>
          <w:lang w:val="es-CL"/>
        </w:rPr>
        <w:t xml:space="preserve"> reducci</w:t>
      </w:r>
      <w:ins w:author="Estevez-Soto, Patricio" w:date="2020-02-13T17:19:48.696Z" w:id="1863854047">
        <w:r w:rsidRPr="6F1827DF" w:rsidR="34415326">
          <w:rPr>
            <w:lang w:val="es-CL"/>
          </w:rPr>
          <w:t>ones observadas puedan</w:t>
        </w:r>
      </w:ins>
      <w:del w:author="Estevez-Soto, Patricio" w:date="2020-02-13T17:19:54.173Z" w:id="1146558322">
        <w:r w:rsidRPr="6F1827DF" w:rsidDel="008969C4">
          <w:rPr>
            <w:lang w:val="es-CL"/>
          </w:rPr>
          <w:delText xml:space="preserve">ón del crimen </w:delText>
        </w:r>
        <w:r w:rsidRPr="6F1827DF" w:rsidDel="008969C4">
          <w:rPr>
            <w:lang w:val="es-CL"/>
          </w:rPr>
          <w:delText>pueda</w:delText>
        </w:r>
      </w:del>
      <w:r w:rsidRPr="6F1827DF" w:rsidR="002A2339">
        <w:rPr>
          <w:lang w:val="es-CL"/>
        </w:rPr>
        <w:t xml:space="preserve"> </w:t>
      </w:r>
      <w:r w:rsidRPr="6F1827DF" w:rsidR="008969C4">
        <w:rPr>
          <w:lang w:val="es-CL"/>
        </w:rPr>
        <w:t xml:space="preserve">ser el resultado de componentes </w:t>
      </w:r>
      <w:r w:rsidRPr="6F1827DF" w:rsidR="00E90DF8">
        <w:rPr>
          <w:lang w:val="es-CL"/>
        </w:rPr>
        <w:t>en el programa</w:t>
      </w:r>
      <w:r w:rsidRPr="6F1827DF" w:rsidR="008969C4">
        <w:rPr>
          <w:lang w:val="es-CL"/>
        </w:rPr>
        <w:t xml:space="preserve"> diferentes </w:t>
      </w:r>
      <w:r w:rsidRPr="6F1827DF" w:rsidR="00E90DF8">
        <w:rPr>
          <w:lang w:val="es-CL"/>
        </w:rPr>
        <w:t>al</w:t>
      </w:r>
      <w:r w:rsidRPr="6F1827DF" w:rsidR="008969C4">
        <w:rPr>
          <w:lang w:val="es-CL"/>
        </w:rPr>
        <w:t xml:space="preserve"> elemento de </w:t>
      </w:r>
      <w:r w:rsidRPr="6F1827DF" w:rsidR="008969C4">
        <w:rPr>
          <w:i w:val="1"/>
          <w:iCs w:val="1"/>
          <w:lang w:val="es-CL"/>
        </w:rPr>
        <w:t>vigilancia</w:t>
      </w:r>
      <w:r w:rsidRPr="6F1827DF" w:rsidR="008969C4">
        <w:rPr>
          <w:lang w:val="es-CL"/>
        </w:rPr>
        <w:t xml:space="preserve"> </w:t>
      </w:r>
      <w:ins w:author="Estevez-Soto, Patricio" w:date="2020-02-13T17:20:26.64Z" w:id="372722699">
        <w:r w:rsidRPr="6F1827DF" w:rsidR="2A727DB3">
          <w:rPr>
            <w:lang w:val="es-CL"/>
          </w:rPr>
          <w:t xml:space="preserve">en las intervenciones de Vigilancia Vecinal </w:t>
        </w:r>
      </w:ins>
      <w:r w:rsidRPr="6F1827DF" w:rsidR="008969C4">
        <w:rPr>
          <w:lang w:val="es-CL"/>
        </w:rPr>
        <w:t>(</w:t>
      </w:r>
      <w:ins w:author="Estevez-Soto, Patricio" w:date="2020-02-13T17:20:44.844Z" w:id="40495758">
        <w:r w:rsidRPr="6F1827DF" w:rsidR="1787BFE2">
          <w:rPr>
            <w:lang w:val="es-CL"/>
          </w:rPr>
          <w:t>por ejemplo</w:t>
        </w:r>
      </w:ins>
      <w:del w:author="Estevez-Soto, Patricio" w:date="2020-02-13T17:20:41.469Z" w:id="1832313268">
        <w:r w:rsidRPr="6F1827DF" w:rsidDel="008969C4">
          <w:rPr>
            <w:lang w:val="es-CL"/>
          </w:rPr>
          <w:delText>e.g.</w:delText>
        </w:r>
      </w:del>
      <w:r w:rsidRPr="6F1827DF" w:rsidR="008969C4">
        <w:rPr>
          <w:lang w:val="es-CL"/>
        </w:rPr>
        <w:t xml:space="preserve">, el efecto </w:t>
      </w:r>
      <w:r w:rsidRPr="6F1827DF" w:rsidR="009E1C5F">
        <w:rPr>
          <w:lang w:val="es-CL"/>
        </w:rPr>
        <w:t>de</w:t>
      </w:r>
      <w:ins w:author="Estevez-Soto, Patricio" w:date="2020-02-13T17:20:50.178Z" w:id="1492858891">
        <w:r w:rsidRPr="6F1827DF" w:rsidR="2AA6402E">
          <w:rPr>
            <w:lang w:val="es-CL"/>
          </w:rPr>
          <w:t xml:space="preserve"> marcar </w:t>
        </w:r>
        <w:r w:rsidRPr="6F1827DF" w:rsidR="7EDEF457">
          <w:rPr>
            <w:lang w:val="es-CL"/>
          </w:rPr>
          <w:t>la</w:t>
        </w:r>
      </w:ins>
      <w:r w:rsidRPr="6F1827DF" w:rsidR="009E1C5F">
        <w:rPr>
          <w:lang w:val="es-CL"/>
        </w:rPr>
        <w:t xml:space="preserve"> propiedad </w:t>
      </w:r>
      <w:del w:author="Estevez-Soto, Patricio" w:date="2020-02-13T17:20:59.178Z" w:id="1152637713">
        <w:r w:rsidRPr="6F1827DF" w:rsidDel="008969C4">
          <w:rPr>
            <w:lang w:val="es-CL"/>
          </w:rPr>
          <w:delText xml:space="preserve">marcada </w:delText>
        </w:r>
      </w:del>
      <w:r w:rsidRPr="6F1827DF" w:rsidR="009E1C5F">
        <w:rPr>
          <w:lang w:val="es-CL"/>
        </w:rPr>
        <w:t xml:space="preserve">en el robo de </w:t>
      </w:r>
      <w:r w:rsidRPr="6F1827DF" w:rsidR="009E1C5F">
        <w:rPr>
          <w:lang w:val="es-CL"/>
        </w:rPr>
        <w:t xml:space="preserve">bienes muebles; el efecto de la fortificación de objetivos como </w:t>
      </w:r>
      <w:del w:author="Estevez-Soto, Patricio" w:date="2020-02-13T17:21:09.25Z" w:id="873073751">
        <w:r w:rsidRPr="6F1827DF" w:rsidDel="008969C4">
          <w:rPr>
            <w:lang w:val="es-CL"/>
          </w:rPr>
          <w:delText xml:space="preserve">resultado </w:delText>
        </w:r>
      </w:del>
      <w:ins w:author="Estevez-Soto, Patricio" w:date="2020-02-13T17:21:11.873Z" w:id="1536957920">
        <w:r w:rsidRPr="6F1827DF" w:rsidR="6921F3F5">
          <w:rPr>
            <w:lang w:val="es-CL"/>
          </w:rPr>
          <w:t xml:space="preserve">consecuencia </w:t>
        </w:r>
      </w:ins>
      <w:r w:rsidRPr="6F1827DF" w:rsidR="009E1C5F">
        <w:rPr>
          <w:lang w:val="es-CL"/>
        </w:rPr>
        <w:t xml:space="preserve">de </w:t>
      </w:r>
      <w:del w:author="Estevez-Soto, Patricio" w:date="2020-02-13T17:21:53.267Z" w:id="1039344221">
        <w:r w:rsidRPr="6F1827DF" w:rsidDel="008969C4">
          <w:rPr>
            <w:lang w:val="es-CL"/>
          </w:rPr>
          <w:delText xml:space="preserve">encuestas </w:delText>
        </w:r>
      </w:del>
      <w:ins w:author="Estevez-Soto, Patricio" w:date="2020-02-13T17:21:57.268Z" w:id="1203478469">
        <w:r w:rsidRPr="6F1827DF" w:rsidR="015A2A86">
          <w:rPr>
            <w:lang w:val="es-CL"/>
          </w:rPr>
          <w:t xml:space="preserve">inspecciones </w:t>
        </w:r>
      </w:ins>
      <w:r w:rsidRPr="6F1827DF" w:rsidR="009E1C5F">
        <w:rPr>
          <w:lang w:val="es-CL"/>
        </w:rPr>
        <w:t xml:space="preserve">de seguridad). </w:t>
      </w:r>
      <w:del w:author="Estevez-Soto, Patricio" w:date="2020-02-13T18:25:27.766Z" w:id="1297584320">
        <w:r w:rsidRPr="6F1827DF" w:rsidDel="008969C4">
          <w:rPr>
            <w:lang w:val="es-CL"/>
          </w:rPr>
          <w:delText>D</w:delText>
        </w:r>
      </w:del>
      <w:ins w:author="Estevez-Soto, Patricio" w:date="2020-02-13T18:29:29.216Z" w:id="1955282011">
        <w:r w:rsidRPr="6F1827DF" w:rsidR="2D6DFA4F">
          <w:rPr>
            <w:lang w:val="es-CL"/>
          </w:rPr>
          <w:t>D</w:t>
        </w:r>
      </w:ins>
      <w:r w:rsidRPr="6F1827DF" w:rsidR="009E1C5F">
        <w:rPr>
          <w:lang w:val="es-CL"/>
        </w:rPr>
        <w:t xml:space="preserve">ebido a que la Vigilancia Vecinal </w:t>
      </w:r>
      <w:del w:author="Estevez-Soto, Patricio" w:date="2020-02-13T17:22:05.997Z" w:id="1114105243">
        <w:r w:rsidRPr="6F1827DF" w:rsidDel="008969C4">
          <w:rPr>
            <w:lang w:val="es-CL"/>
          </w:rPr>
          <w:delText xml:space="preserve">es </w:delText>
        </w:r>
      </w:del>
      <w:r w:rsidRPr="6F1827DF" w:rsidR="009E1C5F">
        <w:rPr>
          <w:lang w:val="es-CL"/>
        </w:rPr>
        <w:t xml:space="preserve">generalmente </w:t>
      </w:r>
      <w:ins w:author="Estevez-Soto, Patricio" w:date="2020-02-13T17:26:09.268Z" w:id="1074205558">
        <w:r w:rsidRPr="6F1827DF" w:rsidR="5CEB6144">
          <w:rPr>
            <w:lang w:val="es-CL"/>
          </w:rPr>
          <w:t xml:space="preserve">se implementa </w:t>
        </w:r>
      </w:ins>
      <w:del w:author="Estevez-Soto, Patricio" w:date="2020-02-13T17:22:07.852Z" w:id="1036409359">
        <w:r w:rsidRPr="6F1827DF" w:rsidDel="008969C4">
          <w:rPr>
            <w:lang w:val="es-CL"/>
          </w:rPr>
          <w:delText xml:space="preserve">implementada </w:delText>
        </w:r>
      </w:del>
      <w:r w:rsidRPr="6F1827DF" w:rsidR="009E1C5F">
        <w:rPr>
          <w:lang w:val="es-CL"/>
        </w:rPr>
        <w:t>e</w:t>
      </w:r>
      <w:r w:rsidRPr="6F1827DF" w:rsidR="009E1C5F">
        <w:rPr>
          <w:lang w:val="es-CL"/>
        </w:rPr>
        <w:t xml:space="preserve">n conjunto con estos otros componentes, es difícil desestimar esta </w:t>
      </w:r>
      <w:proofErr w:type="spellStart"/>
      <w:r w:rsidRPr="6F1827DF" w:rsidR="009E1C5F">
        <w:rPr>
          <w:lang w:val="es-CL"/>
        </w:rPr>
        <w:t>hipótesis</w:t>
      </w:r>
      <w:proofErr w:type="spellEnd"/>
      <w:r w:rsidRPr="6F1827DF" w:rsidR="009E1C5F">
        <w:rPr>
          <w:lang w:val="es-CL"/>
        </w:rPr>
        <w:t>.</w:t>
      </w:r>
    </w:p>
    <w:p w:rsidRPr="00D631E9" w:rsidR="009E1C5F" w:rsidP="28A823A9" w:rsidRDefault="009E1C5F" w14:paraId="76E905B8" w14:textId="60FF4EF1">
      <w:pPr>
        <w:rPr>
          <w:b w:val="1"/>
          <w:bCs w:val="1"/>
          <w:lang w:val="es-CL"/>
        </w:rPr>
      </w:pPr>
      <w:r w:rsidRPr="28A823A9" w:rsidR="1E0D3A90">
        <w:rPr>
          <w:b w:val="1"/>
          <w:bCs w:val="1"/>
          <w:lang w:val="es-CL"/>
        </w:rPr>
        <w:t xml:space="preserve">5. </w:t>
      </w:r>
      <w:r w:rsidRPr="28A823A9" w:rsidR="009E1C5F">
        <w:rPr>
          <w:b w:val="1"/>
          <w:bCs w:val="1"/>
          <w:lang w:val="es-CL"/>
        </w:rPr>
        <w:t>Dónde funciona</w:t>
      </w:r>
    </w:p>
    <w:p w:rsidR="009E1C5F" w:rsidP="00245C72" w:rsidRDefault="00245C72" w14:paraId="2D43E3D9" w14:textId="67F2D1E9">
      <w:pPr>
        <w:rPr>
          <w:lang w:val="es-CL"/>
        </w:rPr>
      </w:pPr>
      <w:r w:rsidRPr="009E1C5F">
        <w:rPr>
          <w:lang w:val="es-CL"/>
        </w:rPr>
        <w:t>​</w:t>
      </w:r>
      <w:r w:rsidRPr="009E1C5F" w:rsidR="009E1C5F">
        <w:rPr>
          <w:lang w:val="es-CL"/>
        </w:rPr>
        <w:t xml:space="preserve">Existe evidencia </w:t>
      </w:r>
      <w:r w:rsidR="00751B77">
        <w:rPr>
          <w:lang w:val="es-CL"/>
        </w:rPr>
        <w:t xml:space="preserve">de </w:t>
      </w:r>
      <w:r w:rsidRPr="009E1C5F" w:rsidR="009E1C5F">
        <w:rPr>
          <w:lang w:val="es-CL"/>
        </w:rPr>
        <w:t xml:space="preserve">que la </w:t>
      </w:r>
      <w:r w:rsidR="009E1C5F">
        <w:rPr>
          <w:lang w:val="es-CL"/>
        </w:rPr>
        <w:t xml:space="preserve">efectividad de la </w:t>
      </w:r>
      <w:r w:rsidRPr="009E1C5F" w:rsidR="009E1C5F">
        <w:rPr>
          <w:lang w:val="es-CL"/>
        </w:rPr>
        <w:t>V</w:t>
      </w:r>
      <w:r w:rsidR="009E1C5F">
        <w:rPr>
          <w:lang w:val="es-CL"/>
        </w:rPr>
        <w:t>igilancia Vecinal v</w:t>
      </w:r>
      <w:r w:rsidR="00D631E9">
        <w:rPr>
          <w:lang w:val="es-CL"/>
        </w:rPr>
        <w:t xml:space="preserve">aría considerablemente según el contexto. </w:t>
      </w:r>
    </w:p>
    <w:p w:rsidRPr="00D631E9" w:rsidR="00245C72" w:rsidP="00245C72" w:rsidRDefault="00D631E9" w14:paraId="57A4A2C4" w14:textId="445CFE39">
      <w:pPr>
        <w:rPr>
          <w:lang w:val="es-CL"/>
        </w:rPr>
      </w:pPr>
      <w:r w:rsidRPr="6B5B6DE3" w:rsidR="00D631E9">
        <w:rPr>
          <w:lang w:val="es-CL"/>
        </w:rPr>
        <w:t>Evaluaciones de</w:t>
      </w:r>
      <w:ins w:author="Estevez-Soto, Patricio" w:date="2020-02-13T17:26:28.294Z" w:id="944778510">
        <w:r w:rsidRPr="6B5B6DE3" w:rsidR="71C1E957">
          <w:rPr>
            <w:lang w:val="es-CL"/>
          </w:rPr>
          <w:t xml:space="preserve"> proyectos de</w:t>
        </w:r>
      </w:ins>
      <w:r w:rsidRPr="6B5B6DE3" w:rsidR="00D631E9">
        <w:rPr>
          <w:lang w:val="es-CL"/>
        </w:rPr>
        <w:t xml:space="preserve"> Vigilancia Vecinal lle</w:t>
      </w:r>
      <w:r w:rsidRPr="6B5B6DE3" w:rsidR="00D631E9">
        <w:rPr>
          <w:lang w:val="es-CL"/>
        </w:rPr>
        <w:t xml:space="preserve">vadas a cabo en Estados Unidos y Canadá </w:t>
      </w:r>
      <w:r w:rsidRPr="6B5B6DE3" w:rsidR="002C30A8">
        <w:rPr>
          <w:lang w:val="es-CL"/>
        </w:rPr>
        <w:t xml:space="preserve">tuvieron </w:t>
      </w:r>
      <w:r w:rsidRPr="6B5B6DE3" w:rsidR="00D631E9">
        <w:rPr>
          <w:lang w:val="es-CL"/>
        </w:rPr>
        <w:t xml:space="preserve">significativamente más </w:t>
      </w:r>
      <w:r w:rsidRPr="6B5B6DE3" w:rsidR="002C30A8">
        <w:rPr>
          <w:lang w:val="es-CL"/>
        </w:rPr>
        <w:t xml:space="preserve">probabilidad </w:t>
      </w:r>
      <w:r w:rsidRPr="6B5B6DE3" w:rsidR="00D631E9">
        <w:rPr>
          <w:lang w:val="es-CL"/>
        </w:rPr>
        <w:t>en mostrar una reducción en el crimen que estudios realizados en el Reino Unido</w:t>
      </w:r>
      <w:r w:rsidRPr="6B5B6DE3" w:rsidR="00245C72">
        <w:rPr>
          <w:lang w:val="es-CL"/>
        </w:rPr>
        <w:t>.</w:t>
      </w:r>
    </w:p>
    <w:p w:rsidRPr="006E1EDF" w:rsidR="00D631E9" w:rsidP="28A823A9" w:rsidRDefault="00D631E9" w14:paraId="74595116" w14:textId="755DDAD9">
      <w:pPr>
        <w:rPr>
          <w:b w:val="1"/>
          <w:bCs w:val="1"/>
          <w:lang w:val="es-CL"/>
        </w:rPr>
      </w:pPr>
      <w:r w:rsidRPr="28A823A9" w:rsidR="0EEBEF0C">
        <w:rPr>
          <w:b w:val="1"/>
          <w:bCs w:val="1"/>
          <w:lang w:val="es-CL"/>
        </w:rPr>
        <w:t xml:space="preserve">6. </w:t>
      </w:r>
      <w:r w:rsidRPr="28A823A9" w:rsidR="00D631E9">
        <w:rPr>
          <w:b w:val="1"/>
          <w:bCs w:val="1"/>
          <w:lang w:val="es-CL"/>
        </w:rPr>
        <w:t>Cómo hacerlo</w:t>
      </w:r>
    </w:p>
    <w:p w:rsidR="00245C72" w:rsidP="00245C72" w:rsidRDefault="00D631E9" w14:paraId="1275B168" w14:textId="0472B551">
      <w:pPr>
        <w:rPr>
          <w:lang w:val="es-CL"/>
        </w:rPr>
      </w:pPr>
      <w:r w:rsidRPr="6B5B6DE3" w:rsidR="00D631E9">
        <w:rPr>
          <w:lang w:val="es-CL"/>
        </w:rPr>
        <w:t xml:space="preserve">Existe muy poca información </w:t>
      </w:r>
      <w:del w:author="Estevez-Soto, Patricio" w:date="2020-02-13T17:43:52.301Z" w:id="875649636">
        <w:r w:rsidRPr="6B5B6DE3" w:rsidDel="00D631E9">
          <w:rPr>
            <w:lang w:val="es-CL"/>
          </w:rPr>
          <w:delText>e</w:delText>
        </w:r>
        <w:r w:rsidRPr="6B5B6DE3" w:rsidDel="00D631E9">
          <w:rPr>
            <w:lang w:val="es-CL"/>
          </w:rPr>
          <w:delText xml:space="preserve">n </w:delText>
        </w:r>
      </w:del>
      <w:ins w:author="Estevez-Soto, Patricio" w:date="2020-02-13T17:43:53.815Z" w:id="1899666102">
        <w:r w:rsidRPr="6B5B6DE3" w:rsidR="21168BD4">
          <w:rPr>
            <w:lang w:val="es-CL"/>
          </w:rPr>
          <w:t xml:space="preserve">sobre </w:t>
        </w:r>
      </w:ins>
      <w:r w:rsidRPr="6B5B6DE3" w:rsidR="00D631E9">
        <w:rPr>
          <w:lang w:val="es-CL"/>
        </w:rPr>
        <w:t xml:space="preserve">la implementación de Vigilancia Vecinal. </w:t>
      </w:r>
      <w:r w:rsidRPr="6B5B6DE3" w:rsidR="00D631E9">
        <w:rPr>
          <w:lang w:val="es-CL"/>
        </w:rPr>
        <w:t xml:space="preserve">Una complicación </w:t>
      </w:r>
      <w:r w:rsidRPr="6B5B6DE3" w:rsidR="00751B77">
        <w:rPr>
          <w:lang w:val="es-CL"/>
        </w:rPr>
        <w:t>destacable</w:t>
      </w:r>
      <w:r w:rsidRPr="6B5B6DE3" w:rsidR="00D631E9">
        <w:rPr>
          <w:lang w:val="es-CL"/>
        </w:rPr>
        <w:t xml:space="preserve"> al determinar </w:t>
      </w:r>
      <w:r w:rsidRPr="6B5B6DE3" w:rsidR="00751B77">
        <w:rPr>
          <w:lang w:val="es-CL"/>
        </w:rPr>
        <w:t>su</w:t>
      </w:r>
      <w:r w:rsidRPr="6B5B6DE3" w:rsidR="00D631E9">
        <w:rPr>
          <w:lang w:val="es-CL"/>
        </w:rPr>
        <w:t xml:space="preserve"> efectividad es que e</w:t>
      </w:r>
      <w:r w:rsidRPr="6B5B6DE3" w:rsidR="00D631E9">
        <w:rPr>
          <w:lang w:val="es-CL"/>
        </w:rPr>
        <w:t xml:space="preserve">l componente de </w:t>
      </w:r>
      <w:r w:rsidRPr="6B5B6DE3" w:rsidR="00D631E9">
        <w:rPr>
          <w:i w:val="1"/>
          <w:iCs w:val="1"/>
          <w:lang w:val="es-CL"/>
        </w:rPr>
        <w:t>vigilancia</w:t>
      </w:r>
      <w:r w:rsidRPr="6B5B6DE3" w:rsidR="00D631E9">
        <w:rPr>
          <w:lang w:val="es-CL"/>
        </w:rPr>
        <w:t xml:space="preserve"> es usualmente implementado en conjunto con otros elementos, </w:t>
      </w:r>
      <w:r w:rsidRPr="6B5B6DE3" w:rsidR="002C30A8">
        <w:rPr>
          <w:lang w:val="es-CL"/>
        </w:rPr>
        <w:t xml:space="preserve">en </w:t>
      </w:r>
      <w:r w:rsidRPr="6B5B6DE3" w:rsidR="00F0582D">
        <w:rPr>
          <w:lang w:val="es-CL"/>
        </w:rPr>
        <w:t>general</w:t>
      </w:r>
      <w:r w:rsidRPr="6B5B6DE3" w:rsidR="002C30A8">
        <w:rPr>
          <w:lang w:val="es-CL"/>
        </w:rPr>
        <w:t xml:space="preserve"> el </w:t>
      </w:r>
      <w:r w:rsidRPr="6B5B6DE3" w:rsidR="00D631E9">
        <w:rPr>
          <w:lang w:val="es-CL"/>
        </w:rPr>
        <w:t xml:space="preserve">marcado de propiedad y/o </w:t>
      </w:r>
      <w:del w:author="Estevez-Soto, Patricio" w:date="2020-02-13T17:44:05.753Z" w:id="1240726627">
        <w:r w:rsidRPr="6B5B6DE3" w:rsidDel="00D631E9">
          <w:rPr>
            <w:lang w:val="es-CL"/>
          </w:rPr>
          <w:delText xml:space="preserve">encuestas </w:delText>
        </w:r>
      </w:del>
      <w:ins w:author="Estevez-Soto, Patricio" w:date="2020-02-13T17:44:10.073Z" w:id="1709004450">
        <w:r w:rsidRPr="6B5B6DE3" w:rsidR="45EF5C1E">
          <w:rPr>
            <w:lang w:val="es-CL"/>
          </w:rPr>
          <w:t xml:space="preserve">inspecciones </w:t>
        </w:r>
      </w:ins>
      <w:r w:rsidRPr="6B5B6DE3" w:rsidR="00D631E9">
        <w:rPr>
          <w:lang w:val="es-CL"/>
        </w:rPr>
        <w:t xml:space="preserve">de seguridad. Por ejemplo, es posible que un esquema enfocado en el aspecto </w:t>
      </w:r>
      <w:r w:rsidRPr="6B5B6DE3" w:rsidR="00D631E9">
        <w:rPr>
          <w:i w:val="1"/>
          <w:iCs w:val="1"/>
          <w:lang w:val="es-CL"/>
        </w:rPr>
        <w:t>vigilancia</w:t>
      </w:r>
      <w:r w:rsidRPr="6B5B6DE3" w:rsidR="00D631E9">
        <w:rPr>
          <w:lang w:val="es-CL"/>
        </w:rPr>
        <w:t xml:space="preserve"> haya posteriormente incorporado un componente adicional de marcado de propiedad. Esto significa que es difícil determinar si existe una secuencia correcta a seguir respecto a qué implementar y cuándo, y qué combinación de elementos es la más efectiva.</w:t>
      </w:r>
    </w:p>
    <w:p w:rsidR="006E1EDF" w:rsidP="006E1EDF" w:rsidRDefault="00D631E9" w14:paraId="5E7A2C81" w14:textId="7D5FCADD">
      <w:pPr>
        <w:rPr>
          <w:lang w:val="es-CL"/>
        </w:rPr>
      </w:pPr>
      <w:r>
        <w:rPr>
          <w:lang w:val="es-CL"/>
        </w:rPr>
        <w:t xml:space="preserve">Los esquemas difieren en cuanto a si son iniciados por la policía o el público. </w:t>
      </w:r>
      <w:r w:rsidRPr="00FC3DD3" w:rsidR="00FC3DD3">
        <w:rPr>
          <w:lang w:val="es-CL"/>
        </w:rPr>
        <w:t xml:space="preserve">Algunos </w:t>
      </w:r>
      <w:r w:rsidR="00FC3DD3">
        <w:rPr>
          <w:lang w:val="es-CL"/>
        </w:rPr>
        <w:t xml:space="preserve">de los </w:t>
      </w:r>
      <w:r w:rsidRPr="00FC3DD3" w:rsidR="00FC3DD3">
        <w:rPr>
          <w:lang w:val="es-CL"/>
        </w:rPr>
        <w:t>esquemas evaluados fueron iniciados por l</w:t>
      </w:r>
      <w:r w:rsidR="00FC3DD3">
        <w:rPr>
          <w:lang w:val="es-CL"/>
        </w:rPr>
        <w:t>a policía en áreas donde habría sido poco probable que el público</w:t>
      </w:r>
      <w:r w:rsidR="006E1EDF">
        <w:rPr>
          <w:lang w:val="es-CL"/>
        </w:rPr>
        <w:t xml:space="preserve"> l</w:t>
      </w:r>
      <w:r w:rsidR="006A6A33">
        <w:rPr>
          <w:lang w:val="es-CL"/>
        </w:rPr>
        <w:t>o</w:t>
      </w:r>
      <w:r w:rsidR="006E1EDF">
        <w:rPr>
          <w:lang w:val="es-CL"/>
        </w:rPr>
        <w:t>s hubiese solicitado. También hay variaciones en términos de quién dirige el esquema. En términos generales, lo usual es que sea dirigida por un capitán de cuadra/calle quien reporta a un coordinador de cuadra/área. Este último es quien actúa como enlace con la policía. Hay poca información disponible respecto a la cantidad y naturaleza de las reuniones, o si es que éstas involucran al público en general o únicamente a los organizadores del esquema.</w:t>
      </w:r>
    </w:p>
    <w:p w:rsidRPr="006E1EDF" w:rsidR="00E60C1A" w:rsidP="28A823A9" w:rsidRDefault="00E60C1A" w14:paraId="570FF8DE" w14:textId="50DCD856">
      <w:pPr>
        <w:rPr>
          <w:b w:val="1"/>
          <w:bCs w:val="1"/>
          <w:lang w:val="es-CL"/>
        </w:rPr>
      </w:pPr>
      <w:r w:rsidRPr="28A823A9" w:rsidR="0EED8FA2">
        <w:rPr>
          <w:b w:val="1"/>
          <w:bCs w:val="1"/>
          <w:lang w:val="es-CL"/>
        </w:rPr>
        <w:t xml:space="preserve">7. </w:t>
      </w:r>
      <w:r w:rsidRPr="28A823A9" w:rsidR="00E60C1A">
        <w:rPr>
          <w:b w:val="1"/>
          <w:bCs w:val="1"/>
          <w:lang w:val="es-CL"/>
        </w:rPr>
        <w:t>Cost</w:t>
      </w:r>
      <w:r w:rsidRPr="28A823A9" w:rsidR="006E1EDF">
        <w:rPr>
          <w:b w:val="1"/>
          <w:bCs w:val="1"/>
          <w:lang w:val="es-CL"/>
        </w:rPr>
        <w:t>o</w:t>
      </w:r>
    </w:p>
    <w:p w:rsidR="006E1EDF" w:rsidP="00245C72" w:rsidRDefault="006E1EDF" w14:paraId="342F353C" w14:textId="67B7CF1A">
      <w:pPr>
        <w:rPr>
          <w:lang w:val="es-CL"/>
        </w:rPr>
      </w:pPr>
      <w:r w:rsidRPr="006E1EDF">
        <w:rPr>
          <w:lang w:val="es-CL"/>
        </w:rPr>
        <w:t>No existe información f</w:t>
      </w:r>
      <w:r>
        <w:rPr>
          <w:lang w:val="es-CL"/>
        </w:rPr>
        <w:t>inanciera en evaluaciones de Vigilancia Vecinal respecto a sus costos o análisis d</w:t>
      </w:r>
      <w:r w:rsidR="002C30A8">
        <w:rPr>
          <w:lang w:val="es-CL"/>
        </w:rPr>
        <w:t>el</w:t>
      </w:r>
      <w:r>
        <w:rPr>
          <w:lang w:val="es-CL"/>
        </w:rPr>
        <w:t xml:space="preserve"> costo-beneficio.</w:t>
      </w:r>
    </w:p>
    <w:p w:rsidRPr="00666461" w:rsidR="00E60C1A" w:rsidP="3E5CF6C3" w:rsidRDefault="006E1EDF" w14:paraId="1ACB415B" w14:textId="15E49987">
      <w:pPr>
        <w:rPr>
          <w:lang w:val="es-CL"/>
        </w:rPr>
      </w:pPr>
      <w:r w:rsidRPr="6B5B6DE3" w:rsidR="006E1EDF">
        <w:rPr>
          <w:lang w:val="es-CL"/>
        </w:rPr>
        <w:t xml:space="preserve">El financiamiento </w:t>
      </w:r>
      <w:r w:rsidRPr="6B5B6DE3" w:rsidR="006E1EDF">
        <w:rPr>
          <w:lang w:val="es-CL"/>
        </w:rPr>
        <w:t xml:space="preserve">de esquemas de </w:t>
      </w:r>
      <w:r w:rsidRPr="6B5B6DE3" w:rsidR="006E1EDF">
        <w:rPr>
          <w:lang w:val="es-CL"/>
        </w:rPr>
        <w:t>Vigilancia Vec</w:t>
      </w:r>
      <w:r w:rsidRPr="6B5B6DE3" w:rsidR="006E1EDF">
        <w:rPr>
          <w:lang w:val="es-CL"/>
        </w:rPr>
        <w:t xml:space="preserve">inal es usualmente una iniciativa conjunta respaldada </w:t>
      </w:r>
      <w:r w:rsidRPr="6B5B6DE3" w:rsidR="00666461">
        <w:rPr>
          <w:lang w:val="es-CL"/>
        </w:rPr>
        <w:t xml:space="preserve">por la policía y </w:t>
      </w:r>
      <w:ins w:author="Estevez-Soto, Patricio" w:date="2020-02-13T17:49:52.215Z" w:id="1836992411">
        <w:r w:rsidRPr="6B5B6DE3" w:rsidR="69D7F70C">
          <w:rPr>
            <w:lang w:val="es-CL"/>
          </w:rPr>
          <w:t>con fondos recaudados</w:t>
        </w:r>
      </w:ins>
      <w:del w:author="Estevez-Soto, Patricio" w:date="2020-02-13T17:49:58.955Z" w:id="1747675795">
        <w:r w:rsidRPr="6B5B6DE3" w:rsidDel="00666461">
          <w:rPr>
            <w:lang w:val="es-CL"/>
          </w:rPr>
          <w:delText>actividades de recaudación de fondos</w:delText>
        </w:r>
      </w:del>
      <w:r w:rsidRPr="6B5B6DE3" w:rsidR="00666461">
        <w:rPr>
          <w:lang w:val="es-CL"/>
        </w:rPr>
        <w:t xml:space="preserve"> por </w:t>
      </w:r>
      <w:del w:author="Estevez-Soto, Patricio" w:date="2020-02-13T17:50:03.451Z" w:id="895648028">
        <w:r w:rsidRPr="6B5B6DE3" w:rsidDel="00666461">
          <w:rPr>
            <w:lang w:val="es-CL"/>
          </w:rPr>
          <w:delText xml:space="preserve">parte </w:delText>
        </w:r>
      </w:del>
      <w:ins w:author="Estevez-Soto, Patricio" w:date="2020-02-13T17:50:06.903Z" w:id="988921473">
        <w:r w:rsidRPr="6B5B6DE3" w:rsidR="65C361E9">
          <w:rPr>
            <w:lang w:val="es-CL"/>
          </w:rPr>
          <w:t>los</w:t>
        </w:r>
      </w:ins>
      <w:del w:author="Estevez-Soto, Patricio" w:date="2020-02-13T17:50:04.983Z" w:id="1855980004">
        <w:r w:rsidRPr="6B5B6DE3" w:rsidDel="00666461">
          <w:rPr>
            <w:lang w:val="es-CL"/>
          </w:rPr>
          <w:delText>de</w:delText>
        </w:r>
      </w:del>
      <w:r w:rsidRPr="6B5B6DE3" w:rsidR="00666461">
        <w:rPr>
          <w:lang w:val="es-CL"/>
        </w:rPr>
        <w:t xml:space="preserve"> miembros del esquema (como contribuciones voluntarias o rifas). </w:t>
      </w:r>
      <w:r w:rsidRPr="6B5B6DE3" w:rsidR="00666461">
        <w:rPr>
          <w:lang w:val="es-CL"/>
        </w:rPr>
        <w:t>El equilibrio entre las dos contribuciones varía considerablemente; en oc</w:t>
      </w:r>
      <w:r w:rsidRPr="6B5B6DE3" w:rsidR="00666461">
        <w:rPr>
          <w:lang w:val="es-CL"/>
        </w:rPr>
        <w:t>asiones, la policía únicamente provee paquetes informativos, y en otras</w:t>
      </w:r>
      <w:r w:rsidRPr="6B5B6DE3" w:rsidR="006A6A33">
        <w:rPr>
          <w:lang w:val="es-CL"/>
        </w:rPr>
        <w:t>,</w:t>
      </w:r>
      <w:r w:rsidRPr="6B5B6DE3" w:rsidR="00666461">
        <w:rPr>
          <w:lang w:val="es-CL"/>
        </w:rPr>
        <w:t xml:space="preserve"> ofrece</w:t>
      </w:r>
      <w:r w:rsidRPr="6B5B6DE3" w:rsidR="006A6A33">
        <w:rPr>
          <w:lang w:val="es-CL"/>
        </w:rPr>
        <w:t xml:space="preserve"> sus</w:t>
      </w:r>
      <w:r w:rsidRPr="6B5B6DE3" w:rsidR="00666461">
        <w:rPr>
          <w:lang w:val="es-CL"/>
        </w:rPr>
        <w:t xml:space="preserve"> instalaciones para organizar reuniones o apoyan</w:t>
      </w:r>
      <w:r w:rsidRPr="6B5B6DE3" w:rsidR="006A6A33">
        <w:rPr>
          <w:lang w:val="es-CL"/>
        </w:rPr>
        <w:t xml:space="preserve"> en</w:t>
      </w:r>
      <w:r w:rsidRPr="6B5B6DE3" w:rsidR="00666461">
        <w:rPr>
          <w:lang w:val="es-CL"/>
        </w:rPr>
        <w:t xml:space="preserve"> la producción de boletines informativos.</w:t>
      </w:r>
    </w:p>
    <w:p w:rsidR="00E60C1A" w:rsidP="28A823A9" w:rsidRDefault="00666461" w14:paraId="0296F855" w14:textId="30D59305">
      <w:pPr>
        <w:rPr>
          <w:b w:val="1"/>
          <w:bCs w:val="1"/>
        </w:rPr>
      </w:pPr>
      <w:r w:rsidRPr="28A823A9" w:rsidR="7B9C1914">
        <w:rPr>
          <w:b w:val="1"/>
          <w:bCs w:val="1"/>
        </w:rPr>
        <w:t xml:space="preserve">8. </w:t>
      </w:r>
      <w:r w:rsidRPr="28A823A9" w:rsidR="00666461">
        <w:rPr>
          <w:b w:val="1"/>
          <w:bCs w:val="1"/>
        </w:rPr>
        <w:t>Temas</w:t>
      </w:r>
      <w:r w:rsidRPr="28A823A9" w:rsidR="00666461">
        <w:rPr>
          <w:b w:val="1"/>
          <w:bCs w:val="1"/>
        </w:rPr>
        <w:t xml:space="preserve"> </w:t>
      </w:r>
      <w:proofErr w:type="spellStart"/>
      <w:r w:rsidRPr="28A823A9" w:rsidR="00666461">
        <w:rPr>
          <w:b w:val="1"/>
          <w:bCs w:val="1"/>
        </w:rPr>
        <w:t>adicionales</w:t>
      </w:r>
      <w:proofErr w:type="spellEnd"/>
    </w:p>
    <w:p w:rsidR="00666461" w:rsidP="00245C72" w:rsidRDefault="00666461" w14:paraId="389FEE6B" w14:textId="41514CD3">
      <w:pPr>
        <w:pStyle w:val="ListParagraph"/>
        <w:numPr>
          <w:ilvl w:val="0"/>
          <w:numId w:val="2"/>
        </w:numPr>
        <w:rPr>
          <w:lang w:val="es-CL"/>
        </w:rPr>
      </w:pPr>
      <w:r w:rsidRPr="6B5B6DE3" w:rsidR="00666461">
        <w:rPr>
          <w:lang w:val="es-CL"/>
        </w:rPr>
        <w:t>No está claro qué e</w:t>
      </w:r>
      <w:r w:rsidRPr="6B5B6DE3" w:rsidR="00666461">
        <w:rPr>
          <w:lang w:val="es-CL"/>
        </w:rPr>
        <w:t xml:space="preserve">lementos de la Vigilancia Vecinal son los más efectivos. </w:t>
      </w:r>
      <w:r w:rsidRPr="6B5B6DE3" w:rsidR="00892ACC">
        <w:rPr>
          <w:lang w:val="es-CL"/>
        </w:rPr>
        <w:t>Hoy</w:t>
      </w:r>
      <w:r w:rsidRPr="6B5B6DE3" w:rsidR="00666461">
        <w:rPr>
          <w:lang w:val="es-CL"/>
        </w:rPr>
        <w:t xml:space="preserve">, el mejor consejo es incluir los </w:t>
      </w:r>
      <w:r w:rsidRPr="6B5B6DE3" w:rsidR="00666461">
        <w:rPr>
          <w:i w:val="1"/>
          <w:iCs w:val="1"/>
          <w:lang w:val="es-CL"/>
        </w:rPr>
        <w:t xml:space="preserve">tres </w:t>
      </w:r>
      <w:del w:author="Estevez-Soto, Patricio" w:date="2020-02-13T17:50:39.959Z" w:id="1779342247">
        <w:r w:rsidRPr="6B5B6DE3" w:rsidDel="00666461">
          <w:rPr>
            <w:i w:val="1"/>
            <w:iCs w:val="1"/>
            <w:lang w:val="es-CL"/>
          </w:rPr>
          <w:delText>grandes</w:delText>
        </w:r>
        <w:r w:rsidRPr="6B5B6DE3" w:rsidDel="00666461">
          <w:rPr>
            <w:lang w:val="es-CL"/>
          </w:rPr>
          <w:delText xml:space="preserve"> </w:delText>
        </w:r>
      </w:del>
      <w:ins w:author="Estevez-Soto, Patricio" w:date="2020-02-13T17:50:42.138Z" w:id="147086995">
        <w:r w:rsidRPr="6B5B6DE3" w:rsidR="1437A94A">
          <w:rPr>
            <w:i w:val="1"/>
            <w:iCs w:val="1"/>
            <w:lang w:val="es-CL"/>
            <w:rPrChange w:author="Estevez-Soto, Patricio" w:date="2020-02-13T17:50:44.777Z" w:id="1776763766">
              <w:rPr>
                <w:lang w:val="es-CL"/>
              </w:rPr>
            </w:rPrChange>
          </w:rPr>
          <w:t>principales</w:t>
        </w:r>
        <w:r w:rsidRPr="6B5B6DE3" w:rsidR="1437A94A">
          <w:rPr>
            <w:lang w:val="es-CL"/>
          </w:rPr>
          <w:t xml:space="preserve"> </w:t>
        </w:r>
      </w:ins>
      <w:r w:rsidRPr="6B5B6DE3" w:rsidR="00666461">
        <w:rPr>
          <w:lang w:val="es-CL"/>
        </w:rPr>
        <w:t xml:space="preserve">(la </w:t>
      </w:r>
      <w:r w:rsidRPr="6B5B6DE3" w:rsidR="00666461">
        <w:rPr>
          <w:i w:val="1"/>
          <w:iCs w:val="1"/>
          <w:lang w:val="es-CL"/>
        </w:rPr>
        <w:t>vigilancia</w:t>
      </w:r>
      <w:r w:rsidRPr="6B5B6DE3" w:rsidR="00666461">
        <w:rPr>
          <w:lang w:val="es-CL"/>
        </w:rPr>
        <w:t xml:space="preserve">, el marcado de propiedad y </w:t>
      </w:r>
      <w:del w:author="Estevez-Soto, Patricio" w:date="2020-02-13T17:50:56.341Z" w:id="2112945461">
        <w:r w:rsidRPr="6B5B6DE3" w:rsidDel="00666461">
          <w:rPr>
            <w:lang w:val="es-CL"/>
          </w:rPr>
          <w:delText xml:space="preserve">encuestas </w:delText>
        </w:r>
      </w:del>
      <w:ins w:author="Estevez-Soto, Patricio" w:date="2020-02-13T17:50:59.976Z" w:id="1528082732">
        <w:r w:rsidRPr="6B5B6DE3" w:rsidR="46CBE8C8">
          <w:rPr>
            <w:lang w:val="es-CL"/>
          </w:rPr>
          <w:t>las ins</w:t>
        </w:r>
      </w:ins>
      <w:ins w:author="Estevez-Soto, Patricio" w:date="2020-02-13T17:51:02.634Z" w:id="1324798135">
        <w:r w:rsidRPr="6B5B6DE3" w:rsidR="46CBE8C8">
          <w:rPr>
            <w:lang w:val="es-CL"/>
          </w:rPr>
          <w:t xml:space="preserve">pecciones </w:t>
        </w:r>
      </w:ins>
      <w:r w:rsidRPr="6B5B6DE3" w:rsidR="00666461">
        <w:rPr>
          <w:lang w:val="es-CL"/>
        </w:rPr>
        <w:t>de seguridad) en cualquier planificación de</w:t>
      </w:r>
      <w:r w:rsidRPr="6B5B6DE3" w:rsidR="00892ACC">
        <w:rPr>
          <w:lang w:val="es-CL"/>
        </w:rPr>
        <w:t>l</w:t>
      </w:r>
      <w:r w:rsidRPr="6B5B6DE3" w:rsidR="00666461">
        <w:rPr>
          <w:lang w:val="es-CL"/>
        </w:rPr>
        <w:t xml:space="preserve"> esquema.</w:t>
      </w:r>
    </w:p>
    <w:p w:rsidR="00245C72" w:rsidP="00245C72" w:rsidRDefault="00666461" w14:paraId="1C2587DB" w14:textId="03E1BBD6">
      <w:pPr>
        <w:pStyle w:val="ListParagraph"/>
        <w:numPr>
          <w:ilvl w:val="0"/>
          <w:numId w:val="2"/>
        </w:numPr>
        <w:rPr>
          <w:lang w:val="es-CL"/>
        </w:rPr>
      </w:pPr>
      <w:r w:rsidRPr="5DDA077A" w:rsidR="00666461">
        <w:rPr>
          <w:lang w:val="es-CL"/>
        </w:rPr>
        <w:t>Las evaluaciones han puesto d</w:t>
      </w:r>
      <w:r w:rsidRPr="5DDA077A" w:rsidR="00666461">
        <w:rPr>
          <w:lang w:val="es-CL"/>
        </w:rPr>
        <w:t xml:space="preserve">e manifiesto </w:t>
      </w:r>
      <w:r w:rsidRPr="5DDA077A" w:rsidR="009A2C89">
        <w:rPr>
          <w:lang w:val="es-CL"/>
        </w:rPr>
        <w:t xml:space="preserve">ciertas brechas </w:t>
      </w:r>
      <w:r w:rsidRPr="5DDA077A" w:rsidR="002316F7">
        <w:rPr>
          <w:lang w:val="es-CL"/>
        </w:rPr>
        <w:t>e</w:t>
      </w:r>
      <w:r w:rsidRPr="5DDA077A" w:rsidR="009A2C89">
        <w:rPr>
          <w:lang w:val="es-CL"/>
        </w:rPr>
        <w:t>n la</w:t>
      </w:r>
      <w:del w:author="Estevez-Soto, Patricio" w:date="2020-02-13T18:31:50.558Z" w:id="1337423868">
        <w:r w:rsidRPr="5DDA077A" w:rsidDel="009A2C89">
          <w:rPr>
            <w:lang w:val="es-CL"/>
          </w:rPr>
          <w:delText xml:space="preserve"> base de investigación</w:delText>
        </w:r>
      </w:del>
      <w:ins w:author="Estevez-Soto, Patricio" w:date="2020-02-13T18:31:53.031Z" w:id="615193554">
        <w:r w:rsidRPr="5DDA077A" w:rsidR="76BDC919">
          <w:rPr>
            <w:lang w:val="es-CL"/>
          </w:rPr>
          <w:t xml:space="preserve"> literatura</w:t>
        </w:r>
      </w:ins>
      <w:r w:rsidRPr="5DDA077A" w:rsidR="009A2C89">
        <w:rPr>
          <w:lang w:val="es-CL"/>
        </w:rPr>
        <w:t xml:space="preserve">. Específicamente, se necesita </w:t>
      </w:r>
      <w:r w:rsidRPr="5DDA077A" w:rsidR="009A2C89">
        <w:rPr>
          <w:lang w:val="es-CL"/>
        </w:rPr>
        <w:t>más</w:t>
      </w:r>
      <w:r w:rsidRPr="5DDA077A" w:rsidR="00892ACC">
        <w:rPr>
          <w:lang w:val="es-CL"/>
        </w:rPr>
        <w:t xml:space="preserve"> conocimiento</w:t>
      </w:r>
      <w:r w:rsidRPr="5DDA077A" w:rsidR="009A2C89">
        <w:rPr>
          <w:lang w:val="es-CL"/>
        </w:rPr>
        <w:t xml:space="preserve"> para probar directamente los mecanismos subyacentes de la Vigilancia Vecinal (</w:t>
      </w:r>
      <w:ins w:author="Estevez-Soto, Patricio" w:date="2020-02-13T17:51:27.014Z" w:id="918938543">
        <w:r w:rsidRPr="5DDA077A" w:rsidR="047F7C98">
          <w:rPr>
            <w:lang w:val="es-CL"/>
          </w:rPr>
          <w:t>es decir</w:t>
        </w:r>
      </w:ins>
      <w:del w:author="Estevez-Soto, Patricio" w:date="2020-02-13T17:51:24.909Z" w:id="716882738">
        <w:r w:rsidRPr="5DDA077A" w:rsidDel="00666461">
          <w:rPr>
            <w:lang w:val="es-CL"/>
          </w:rPr>
          <w:delText>i.e.</w:delText>
        </w:r>
      </w:del>
      <w:r w:rsidRPr="5DDA077A" w:rsidR="009A2C89">
        <w:rPr>
          <w:lang w:val="es-CL"/>
        </w:rPr>
        <w:t xml:space="preserve">, cómo funciona). Esto puede </w:t>
      </w:r>
      <w:del w:author="Estevez-Soto, Patricio" w:date="2020-02-13T17:51:36.033Z" w:id="1351926952">
        <w:r w:rsidRPr="5DDA077A" w:rsidDel="00666461">
          <w:rPr>
            <w:lang w:val="es-CL"/>
          </w:rPr>
          <w:delText xml:space="preserve">asistir </w:delText>
        </w:r>
      </w:del>
      <w:ins w:author="Estevez-Soto, Patricio" w:date="2020-02-13T17:51:46.539Z" w:id="1311650910">
        <w:r w:rsidRPr="5DDA077A" w:rsidR="2DCD9BB6">
          <w:rPr>
            <w:lang w:val="es-CL"/>
          </w:rPr>
          <w:t xml:space="preserve"> ayudar a</w:t>
        </w:r>
      </w:ins>
      <w:del w:author="Estevez-Soto, Patricio" w:date="2020-02-13T17:51:44.674Z" w:id="1927142957">
        <w:r w:rsidRPr="5DDA077A" w:rsidDel="00666461">
          <w:rPr>
            <w:lang w:val="es-CL"/>
          </w:rPr>
          <w:delText>en</w:delText>
        </w:r>
      </w:del>
      <w:r w:rsidRPr="5DDA077A" w:rsidR="009A2C89">
        <w:rPr>
          <w:lang w:val="es-CL"/>
        </w:rPr>
        <w:t xml:space="preserve"> </w:t>
      </w:r>
      <w:del w:author="Estevez-Soto, Patricio" w:date="2020-02-13T17:51:58.234Z" w:id="546039467">
        <w:r w:rsidRPr="5DDA077A" w:rsidDel="00666461">
          <w:rPr>
            <w:lang w:val="es-CL"/>
          </w:rPr>
          <w:delText xml:space="preserve">aislar </w:delText>
        </w:r>
      </w:del>
      <w:ins w:author="Estevez-Soto, Patricio" w:date="2020-02-13T17:51:59.6Z" w:id="902065057">
        <w:r w:rsidRPr="5DDA077A" w:rsidR="024ABF5B">
          <w:rPr>
            <w:lang w:val="es-CL"/>
          </w:rPr>
          <w:t>identificar</w:t>
        </w:r>
      </w:ins>
      <w:ins w:author="Estevez-Soto, Patricio" w:date="2020-02-13T17:52:00.134Z" w:id="1061791376">
        <w:r w:rsidRPr="5DDA077A" w:rsidR="024ABF5B">
          <w:rPr>
            <w:lang w:val="es-CL"/>
          </w:rPr>
          <w:t xml:space="preserve"> </w:t>
        </w:r>
      </w:ins>
      <w:r w:rsidRPr="5DDA077A" w:rsidR="009A2C89">
        <w:rPr>
          <w:lang w:val="es-CL"/>
        </w:rPr>
        <w:t>los elementos que son particularmente efe</w:t>
      </w:r>
      <w:r w:rsidRPr="5DDA077A" w:rsidR="009A2C89">
        <w:rPr>
          <w:lang w:val="es-CL"/>
        </w:rPr>
        <w:t>ctivos.</w:t>
      </w:r>
    </w:p>
    <w:p w:rsidRPr="009A2C89" w:rsidR="00AB3274" w:rsidRDefault="009A2C89" w14:paraId="460D5514" w14:textId="159BE9F5">
      <w:pPr>
        <w:pStyle w:val="ListParagraph"/>
        <w:numPr>
          <w:ilvl w:val="0"/>
          <w:numId w:val="2"/>
        </w:numPr>
        <w:rPr>
          <w:lang w:val="es-CL"/>
        </w:rPr>
      </w:pPr>
      <w:r w:rsidRPr="6B5B6DE3" w:rsidR="009A2C89">
        <w:rPr>
          <w:lang w:val="es-CL"/>
        </w:rPr>
        <w:t xml:space="preserve">El desplazamiento del </w:t>
      </w:r>
      <w:del w:author="Estevez-Soto, Patricio" w:date="2020-02-13T17:52:12.191Z" w:id="1378282266">
        <w:r w:rsidRPr="6B5B6DE3" w:rsidDel="009A2C89">
          <w:rPr>
            <w:lang w:val="es-CL"/>
          </w:rPr>
          <w:delText xml:space="preserve">crimen </w:delText>
        </w:r>
      </w:del>
      <w:ins w:author="Estevez-Soto, Patricio" w:date="2020-02-13T17:52:13.021Z" w:id="1461874035">
        <w:r w:rsidRPr="6B5B6DE3" w:rsidR="5244147B">
          <w:rPr>
            <w:lang w:val="es-CL"/>
          </w:rPr>
          <w:t xml:space="preserve">delito </w:t>
        </w:r>
      </w:ins>
      <w:r w:rsidRPr="6B5B6DE3" w:rsidR="009A2C89">
        <w:rPr>
          <w:lang w:val="es-CL"/>
        </w:rPr>
        <w:t>o</w:t>
      </w:r>
      <w:r w:rsidRPr="6B5B6DE3" w:rsidR="009A2C89">
        <w:rPr>
          <w:lang w:val="es-CL"/>
        </w:rPr>
        <w:t xml:space="preserve"> la difusión de beneficios a zonas aledañas son posibilidades que deben ser consideradas.</w:t>
      </w:r>
      <w:r w:rsidRPr="6B5B6DE3" w:rsidR="009A2C89">
        <w:rPr>
          <w:lang w:val="es-CL"/>
        </w:rPr>
        <w:t xml:space="preserve"> </w:t>
      </w:r>
    </w:p>
    <w:p w:rsidR="00E60C1A" w:rsidP="28A823A9" w:rsidRDefault="009A2C89" w14:paraId="41F76172" w14:textId="6FBE8155">
      <w:pPr>
        <w:rPr>
          <w:b w:val="1"/>
          <w:bCs w:val="1"/>
        </w:rPr>
      </w:pPr>
      <w:r w:rsidRPr="28A823A9" w:rsidR="71B57557">
        <w:rPr>
          <w:b w:val="1"/>
          <w:bCs w:val="1"/>
        </w:rPr>
        <w:t xml:space="preserve">9. </w:t>
      </w:r>
      <w:r w:rsidRPr="28A823A9" w:rsidR="009A2C89">
        <w:rPr>
          <w:b w:val="1"/>
          <w:bCs w:val="1"/>
        </w:rPr>
        <w:t>Recursos</w:t>
      </w:r>
    </w:p>
    <w:p w:rsidR="00E60C1A" w:rsidP="3E5CF6C3" w:rsidRDefault="00245C72" w14:paraId="4A622941" w14:textId="3A8335A2">
      <w:r>
        <w:t>​Bennett, Trevor, Farrington, David and Holloway, Katy (2008) </w:t>
      </w:r>
      <w:hyperlink r:id="rId10">
        <w:r w:rsidRPr="3E5CF6C3">
          <w:rPr>
            <w:rStyle w:val="Hyperlink"/>
            <w:b/>
            <w:bCs/>
          </w:rPr>
          <w:t>The Effectiveness of Neighbourhood Watch: A Systematic Review</w:t>
        </w:r>
      </w:hyperlink>
      <w:r>
        <w:t>. Campbell Systematic Reviews. </w:t>
      </w:r>
    </w:p>
    <w:p w:rsidRPr="00E60C1A" w:rsidR="00E60C1A" w:rsidRDefault="005D45BB" w14:paraId="4613BD48" w14:textId="207C0E0D">
      <w:r>
        <w:fldChar w:fldCharType="begin"/>
      </w:r>
      <w:r>
        <w:instrText xml:space="preserve"> DATE \@ "dd MMMM yyyy" </w:instrText>
      </w:r>
      <w:r>
        <w:fldChar w:fldCharType="separate"/>
      </w:r>
      <w:r w:rsidR="00F0582D">
        <w:rPr>
          <w:noProof/>
        </w:rPr>
        <w:t>11 February 2020</w:t>
      </w:r>
      <w:r>
        <w:fldChar w:fldCharType="end"/>
      </w:r>
    </w:p>
    <w:p w:rsidR="0FF7F4CB" w:rsidRDefault="0FF7F4CB" w14:paraId="540ED746" w14:textId="7895C6EF">
      <w:pPr>
        <w:rPr>
          <w:rFonts w:ascii="Calibri" w:hAnsi="Calibri" w:eastAsia="Calibri" w:cs="Calibri"/>
          <w:noProof/>
        </w:rPr>
      </w:pPr>
      <w:r w:rsidRPr="7A640C76">
        <w:rPr>
          <w:rFonts w:ascii="Calibri" w:hAnsi="Calibri" w:eastAsia="Calibri" w:cs="Calibri"/>
          <w:noProof/>
          <w:color w:val="D13438"/>
        </w:rPr>
        <w:t>Prepared by Spencer Chainey, Gonzalo Croci, and Jonathan Litvak.</w:t>
      </w:r>
    </w:p>
    <w:sectPr w:rsidR="0FF7F4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3384"/>
    <w:multiLevelType w:val="hybridMultilevel"/>
    <w:tmpl w:val="FF002A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5E4CC0"/>
    <w:multiLevelType w:val="hybridMultilevel"/>
    <w:tmpl w:val="6DF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CF"/>
    <w:rsid w:val="00127E7D"/>
    <w:rsid w:val="001A40BE"/>
    <w:rsid w:val="002316F7"/>
    <w:rsid w:val="00234BC2"/>
    <w:rsid w:val="00245C72"/>
    <w:rsid w:val="002A2339"/>
    <w:rsid w:val="002C30A8"/>
    <w:rsid w:val="002E7128"/>
    <w:rsid w:val="005D45BB"/>
    <w:rsid w:val="00661FCF"/>
    <w:rsid w:val="00666461"/>
    <w:rsid w:val="006A6A33"/>
    <w:rsid w:val="006E1EDF"/>
    <w:rsid w:val="00751B77"/>
    <w:rsid w:val="0087597F"/>
    <w:rsid w:val="00892ACC"/>
    <w:rsid w:val="008969C4"/>
    <w:rsid w:val="009A2C89"/>
    <w:rsid w:val="009E1C5F"/>
    <w:rsid w:val="00A06E2F"/>
    <w:rsid w:val="00A21AAE"/>
    <w:rsid w:val="00AB3274"/>
    <w:rsid w:val="00C946C5"/>
    <w:rsid w:val="00CA3013"/>
    <w:rsid w:val="00CC6925"/>
    <w:rsid w:val="00CF6333"/>
    <w:rsid w:val="00D631E9"/>
    <w:rsid w:val="00D729CE"/>
    <w:rsid w:val="00DD36EA"/>
    <w:rsid w:val="00DF17F8"/>
    <w:rsid w:val="00E33E1E"/>
    <w:rsid w:val="00E45F86"/>
    <w:rsid w:val="00E60C1A"/>
    <w:rsid w:val="00E90DF8"/>
    <w:rsid w:val="00E92EAF"/>
    <w:rsid w:val="00F0582D"/>
    <w:rsid w:val="00F84E56"/>
    <w:rsid w:val="00F979C2"/>
    <w:rsid w:val="00FC3DD3"/>
    <w:rsid w:val="015A2A86"/>
    <w:rsid w:val="016496D9"/>
    <w:rsid w:val="0219403D"/>
    <w:rsid w:val="024ABF5B"/>
    <w:rsid w:val="041E909C"/>
    <w:rsid w:val="0441AEC8"/>
    <w:rsid w:val="047F7C98"/>
    <w:rsid w:val="04CE4D6E"/>
    <w:rsid w:val="0507F614"/>
    <w:rsid w:val="06E495B8"/>
    <w:rsid w:val="0719169E"/>
    <w:rsid w:val="075CB845"/>
    <w:rsid w:val="08C8B51D"/>
    <w:rsid w:val="08F3576F"/>
    <w:rsid w:val="09318F82"/>
    <w:rsid w:val="096FFCDD"/>
    <w:rsid w:val="0A481ACD"/>
    <w:rsid w:val="0AF8507D"/>
    <w:rsid w:val="0B0A0C61"/>
    <w:rsid w:val="0B3A3F2C"/>
    <w:rsid w:val="0B6D3BD9"/>
    <w:rsid w:val="0BC6FE1C"/>
    <w:rsid w:val="0BC91CD5"/>
    <w:rsid w:val="0BD64512"/>
    <w:rsid w:val="0C3C435E"/>
    <w:rsid w:val="0CAF772C"/>
    <w:rsid w:val="0CE7A717"/>
    <w:rsid w:val="0CF3F5E7"/>
    <w:rsid w:val="0D7A4185"/>
    <w:rsid w:val="0EB90B3C"/>
    <w:rsid w:val="0EEBEF0C"/>
    <w:rsid w:val="0EED8FA2"/>
    <w:rsid w:val="0F3FBD4B"/>
    <w:rsid w:val="0FA425DF"/>
    <w:rsid w:val="0FF7F4CB"/>
    <w:rsid w:val="1437A94A"/>
    <w:rsid w:val="1495CC90"/>
    <w:rsid w:val="149C5F29"/>
    <w:rsid w:val="14B4F3FF"/>
    <w:rsid w:val="1535C8F1"/>
    <w:rsid w:val="16C87F65"/>
    <w:rsid w:val="16EA38BB"/>
    <w:rsid w:val="176B4BD9"/>
    <w:rsid w:val="1787BFE2"/>
    <w:rsid w:val="197C406E"/>
    <w:rsid w:val="19AE9D84"/>
    <w:rsid w:val="19D3BB6C"/>
    <w:rsid w:val="1A3F546F"/>
    <w:rsid w:val="1A50B982"/>
    <w:rsid w:val="1A9DC1F7"/>
    <w:rsid w:val="1BAB987C"/>
    <w:rsid w:val="1BB2352B"/>
    <w:rsid w:val="1BEF4DE9"/>
    <w:rsid w:val="1C373DAD"/>
    <w:rsid w:val="1C96A3B7"/>
    <w:rsid w:val="1E0D3A90"/>
    <w:rsid w:val="1EE12E0E"/>
    <w:rsid w:val="1F62192A"/>
    <w:rsid w:val="1F9E95DE"/>
    <w:rsid w:val="206E0234"/>
    <w:rsid w:val="20CAFED9"/>
    <w:rsid w:val="21168BD4"/>
    <w:rsid w:val="235DAC57"/>
    <w:rsid w:val="23608429"/>
    <w:rsid w:val="2401E59B"/>
    <w:rsid w:val="2445E9C9"/>
    <w:rsid w:val="249CAF3D"/>
    <w:rsid w:val="24FB8049"/>
    <w:rsid w:val="25208C02"/>
    <w:rsid w:val="257F6B39"/>
    <w:rsid w:val="266ED73F"/>
    <w:rsid w:val="2679C7D7"/>
    <w:rsid w:val="26F31AEF"/>
    <w:rsid w:val="26F9CEE0"/>
    <w:rsid w:val="270A4BD2"/>
    <w:rsid w:val="271F96A5"/>
    <w:rsid w:val="27565AE4"/>
    <w:rsid w:val="27569DFB"/>
    <w:rsid w:val="27BCB0E8"/>
    <w:rsid w:val="28256303"/>
    <w:rsid w:val="28A56AB3"/>
    <w:rsid w:val="28A62C23"/>
    <w:rsid w:val="28A823A9"/>
    <w:rsid w:val="28C6BF8C"/>
    <w:rsid w:val="28CA2429"/>
    <w:rsid w:val="28EA24F2"/>
    <w:rsid w:val="2A02AB3A"/>
    <w:rsid w:val="2A727DB3"/>
    <w:rsid w:val="2AA6402E"/>
    <w:rsid w:val="2B58DD6C"/>
    <w:rsid w:val="2BFEA01B"/>
    <w:rsid w:val="2C4FAE1F"/>
    <w:rsid w:val="2C724F68"/>
    <w:rsid w:val="2D6DFA4F"/>
    <w:rsid w:val="2D7F1373"/>
    <w:rsid w:val="2D8C9510"/>
    <w:rsid w:val="2DCD9BB6"/>
    <w:rsid w:val="2E17816B"/>
    <w:rsid w:val="2EB0A57C"/>
    <w:rsid w:val="2F10DD4D"/>
    <w:rsid w:val="2F627627"/>
    <w:rsid w:val="30446DB3"/>
    <w:rsid w:val="319D0F9E"/>
    <w:rsid w:val="32432B03"/>
    <w:rsid w:val="340E218A"/>
    <w:rsid w:val="34415326"/>
    <w:rsid w:val="3582E2CC"/>
    <w:rsid w:val="359E835C"/>
    <w:rsid w:val="363CF431"/>
    <w:rsid w:val="369451A1"/>
    <w:rsid w:val="37645A45"/>
    <w:rsid w:val="37719BE2"/>
    <w:rsid w:val="3779C890"/>
    <w:rsid w:val="37FBA795"/>
    <w:rsid w:val="383F1EC0"/>
    <w:rsid w:val="38599B9D"/>
    <w:rsid w:val="388A7CB3"/>
    <w:rsid w:val="38A8813A"/>
    <w:rsid w:val="392D0EF3"/>
    <w:rsid w:val="393D960B"/>
    <w:rsid w:val="3995431F"/>
    <w:rsid w:val="3995D17D"/>
    <w:rsid w:val="3A0F432B"/>
    <w:rsid w:val="3A5BF307"/>
    <w:rsid w:val="3A7A192B"/>
    <w:rsid w:val="3B7DCF7C"/>
    <w:rsid w:val="3C229657"/>
    <w:rsid w:val="3C7F9425"/>
    <w:rsid w:val="3E5CF6C3"/>
    <w:rsid w:val="4120256C"/>
    <w:rsid w:val="41CD97F1"/>
    <w:rsid w:val="420EB308"/>
    <w:rsid w:val="426B6BD3"/>
    <w:rsid w:val="430EBCC1"/>
    <w:rsid w:val="432F1B8A"/>
    <w:rsid w:val="44BE9994"/>
    <w:rsid w:val="44DDFF94"/>
    <w:rsid w:val="44F8F8A1"/>
    <w:rsid w:val="45143969"/>
    <w:rsid w:val="4568AC92"/>
    <w:rsid w:val="45EF5C1E"/>
    <w:rsid w:val="46CBE8C8"/>
    <w:rsid w:val="4725D68C"/>
    <w:rsid w:val="48C94D67"/>
    <w:rsid w:val="494C073F"/>
    <w:rsid w:val="4971E497"/>
    <w:rsid w:val="49CEFABA"/>
    <w:rsid w:val="4A951BCE"/>
    <w:rsid w:val="4B531F99"/>
    <w:rsid w:val="4B840A21"/>
    <w:rsid w:val="4C36C910"/>
    <w:rsid w:val="4C887F62"/>
    <w:rsid w:val="4CEBA8B0"/>
    <w:rsid w:val="4D349189"/>
    <w:rsid w:val="4E13043E"/>
    <w:rsid w:val="4EEBDFE2"/>
    <w:rsid w:val="4FA345A5"/>
    <w:rsid w:val="50213FDC"/>
    <w:rsid w:val="516DC2F9"/>
    <w:rsid w:val="51C6C0BB"/>
    <w:rsid w:val="51E36753"/>
    <w:rsid w:val="5244147B"/>
    <w:rsid w:val="53241F1B"/>
    <w:rsid w:val="54005002"/>
    <w:rsid w:val="543E8B68"/>
    <w:rsid w:val="5475B8BA"/>
    <w:rsid w:val="54D84DEC"/>
    <w:rsid w:val="55AE920D"/>
    <w:rsid w:val="562A3597"/>
    <w:rsid w:val="56714A85"/>
    <w:rsid w:val="5814D261"/>
    <w:rsid w:val="59061997"/>
    <w:rsid w:val="591572EE"/>
    <w:rsid w:val="5989FA85"/>
    <w:rsid w:val="598D3BA2"/>
    <w:rsid w:val="5A53AD26"/>
    <w:rsid w:val="5C25F9E4"/>
    <w:rsid w:val="5C8EE9AF"/>
    <w:rsid w:val="5CEB6144"/>
    <w:rsid w:val="5DDA077A"/>
    <w:rsid w:val="5EEE4F61"/>
    <w:rsid w:val="5F793D38"/>
    <w:rsid w:val="601C1581"/>
    <w:rsid w:val="60504CB0"/>
    <w:rsid w:val="619662D4"/>
    <w:rsid w:val="61DA6036"/>
    <w:rsid w:val="623D8487"/>
    <w:rsid w:val="62D8439C"/>
    <w:rsid w:val="62E93508"/>
    <w:rsid w:val="63614284"/>
    <w:rsid w:val="6391BE2F"/>
    <w:rsid w:val="63F562D4"/>
    <w:rsid w:val="64419DC9"/>
    <w:rsid w:val="646480DE"/>
    <w:rsid w:val="646B8E39"/>
    <w:rsid w:val="652B7E4C"/>
    <w:rsid w:val="65413E89"/>
    <w:rsid w:val="65C361E9"/>
    <w:rsid w:val="666A4E1C"/>
    <w:rsid w:val="66A409B7"/>
    <w:rsid w:val="66DE4982"/>
    <w:rsid w:val="671C4EB5"/>
    <w:rsid w:val="675B4A7D"/>
    <w:rsid w:val="676E5542"/>
    <w:rsid w:val="68B6626C"/>
    <w:rsid w:val="6921F3F5"/>
    <w:rsid w:val="699A3CA0"/>
    <w:rsid w:val="69D7F70C"/>
    <w:rsid w:val="6A55C732"/>
    <w:rsid w:val="6B5B6DE3"/>
    <w:rsid w:val="6B841BC2"/>
    <w:rsid w:val="6C77362A"/>
    <w:rsid w:val="6CBA1EB0"/>
    <w:rsid w:val="6CF734E8"/>
    <w:rsid w:val="6D59940E"/>
    <w:rsid w:val="6D66CC5B"/>
    <w:rsid w:val="6DDE09AA"/>
    <w:rsid w:val="6E47E81E"/>
    <w:rsid w:val="6F1827DF"/>
    <w:rsid w:val="703972C1"/>
    <w:rsid w:val="704ED423"/>
    <w:rsid w:val="710D2732"/>
    <w:rsid w:val="718BB181"/>
    <w:rsid w:val="71B57557"/>
    <w:rsid w:val="71C1E957"/>
    <w:rsid w:val="72603965"/>
    <w:rsid w:val="72AD0771"/>
    <w:rsid w:val="735D24B5"/>
    <w:rsid w:val="7503433F"/>
    <w:rsid w:val="75A01C61"/>
    <w:rsid w:val="762D8A6D"/>
    <w:rsid w:val="76ABBD11"/>
    <w:rsid w:val="76BDC919"/>
    <w:rsid w:val="76E8FA87"/>
    <w:rsid w:val="77544374"/>
    <w:rsid w:val="777C95A2"/>
    <w:rsid w:val="78C33761"/>
    <w:rsid w:val="78E95FCE"/>
    <w:rsid w:val="7938C82E"/>
    <w:rsid w:val="7A53627E"/>
    <w:rsid w:val="7A640C76"/>
    <w:rsid w:val="7AABB2FF"/>
    <w:rsid w:val="7B3CED0F"/>
    <w:rsid w:val="7B9C1914"/>
    <w:rsid w:val="7C61A50E"/>
    <w:rsid w:val="7D2955DD"/>
    <w:rsid w:val="7DF55CB8"/>
    <w:rsid w:val="7E29233E"/>
    <w:rsid w:val="7EDEF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F002"/>
  <w15:chartTrackingRefBased/>
  <w15:docId w15:val="{4D295477-DC47-486B-88D1-96665EE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F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60C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5C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5C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4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s://www.campbellcollaboration.org/library/effectiveness-of-neighbourhood-watch.html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whatworks.college.police.uk/toolkit/pages/Toolkit.aspx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CBD03233E24428B4C6A11DA2D19F9" ma:contentTypeVersion="4" ma:contentTypeDescription="Create a new document." ma:contentTypeScope="" ma:versionID="673244fac43ad3bccbc53f9bdba1d75b">
  <xsd:schema xmlns:xsd="http://www.w3.org/2001/XMLSchema" xmlns:xs="http://www.w3.org/2001/XMLSchema" xmlns:p="http://schemas.microsoft.com/office/2006/metadata/properties" xmlns:ns2="530247bb-00ec-4617-baab-751ffe72c419" targetNamespace="http://schemas.microsoft.com/office/2006/metadata/properties" ma:root="true" ma:fieldsID="c9404c1561be27ae9de83dc403ff533a" ns2:_="">
    <xsd:import namespace="530247bb-00ec-4617-baab-751ffe72c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47bb-00ec-4617-baab-751ffe72c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1D9E-8DCB-4365-AB5C-22A0E5E43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47bb-00ec-4617-baab-751ffe72c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65B53-2040-450D-9AD2-6077BB963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B81EB-9132-40BE-90D4-0C4ACA528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2B16E3-3BF8-4C5D-A5BD-7DF7F546B5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Chainey, Spencer</dc:creator>
  <keywords/>
  <dc:description/>
  <lastModifiedBy>Litvak Jankelevich, Jonathan</lastModifiedBy>
  <revision>10</revision>
  <dcterms:created xsi:type="dcterms:W3CDTF">2020-02-11T19:33:00.0000000Z</dcterms:created>
  <dcterms:modified xsi:type="dcterms:W3CDTF">2020-06-22T12:05:40.7341038Z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0x01010072FCBD03233E24428B4C6A11DA2D19F9</vt:lpwstr>
  </property>
</Properties>
</file>