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82D" w:rsidP="00F0582D" w:rsidRDefault="00F0582D" w14:paraId="05959F86" w14:textId="77777777">
      <w:pPr>
        <w:rPr>
          <w:sz w:val="16"/>
          <w:szCs w:val="16"/>
          <w:lang w:val="es-CL"/>
        </w:rPr>
      </w:pPr>
      <w:bookmarkStart w:name="_Hlk33695758" w:id="0"/>
      <w:r>
        <w:rPr>
          <w:sz w:val="16"/>
          <w:szCs w:val="16"/>
          <w:lang w:val="es-CL"/>
        </w:rPr>
        <w:t xml:space="preserve">La presente nota informativa “¿Cómo funciona?” fue elaborada por el Latin America and Caribbean Unit del Jill Dando Institute (JDI) de University College London. Esta nota se basa en gran medida en la narrativa preparada por el JDI para el UK College of Policing Crime Reduction Toolkit </w:t>
      </w:r>
      <w:r w:rsidR="00E16F50">
        <w:fldChar w:fldCharType="begin"/>
      </w:r>
      <w:r w:rsidRPr="00E16F50" w:rsidR="00E16F50">
        <w:rPr>
          <w:lang w:val="es-CL"/>
          <w:rPrChange w:author="Jonathan Litvak" w:date="2020-03-03T11:05:00Z" w:id="1">
            <w:rPr/>
          </w:rPrChange>
        </w:rPr>
        <w:instrText xml:space="preserve"> HYPERLINK "https://whatworks.college.police.uk/toolkit/pages/Toolkit.aspx" </w:instrText>
      </w:r>
      <w:r w:rsidR="00E16F50">
        <w:fldChar w:fldCharType="separate"/>
      </w:r>
      <w:r>
        <w:rPr>
          <w:rStyle w:val="Hyperlink"/>
          <w:sz w:val="16"/>
          <w:szCs w:val="16"/>
          <w:lang w:val="es-CL"/>
        </w:rPr>
        <w:t>https://whatworks.college.police.uk/toolkit/pages/Toolkit.aspx</w:t>
      </w:r>
      <w:r w:rsidR="00E16F50">
        <w:rPr>
          <w:rStyle w:val="Hyperlink"/>
          <w:sz w:val="16"/>
          <w:szCs w:val="16"/>
          <w:lang w:val="es-CL"/>
        </w:rPr>
        <w:fldChar w:fldCharType="end"/>
      </w:r>
      <w:r>
        <w:rPr>
          <w:i/>
          <w:sz w:val="16"/>
          <w:szCs w:val="16"/>
          <w:lang w:val="es-CL"/>
        </w:rPr>
        <w:t xml:space="preserve"> </w:t>
      </w:r>
    </w:p>
    <w:bookmarkEnd w:id="0"/>
    <w:p w:rsidRPr="00D631E9" w:rsidR="00661FCF" w:rsidRDefault="00CF6333" w14:paraId="3F44C278" w14:textId="7EE55FCC">
      <w:pPr>
        <w:rPr>
          <w:b/>
          <w:sz w:val="24"/>
          <w:szCs w:val="24"/>
          <w:lang w:val="es-CL"/>
        </w:rPr>
      </w:pPr>
      <w:r w:rsidRPr="00D631E9">
        <w:rPr>
          <w:b/>
          <w:sz w:val="24"/>
          <w:szCs w:val="24"/>
          <w:lang w:val="es-CL"/>
        </w:rPr>
        <w:t xml:space="preserve">¿Cómo funciona?: </w:t>
      </w:r>
      <w:r w:rsidR="002211CD">
        <w:rPr>
          <w:b/>
          <w:sz w:val="24"/>
          <w:szCs w:val="24"/>
          <w:lang w:val="es-CL"/>
        </w:rPr>
        <w:t>Alumbrado Público</w:t>
      </w:r>
    </w:p>
    <w:p w:rsidRPr="00D631E9" w:rsidR="00661FCF" w:rsidP="41F8C79A" w:rsidRDefault="00CF6333" w14:paraId="4BE55042" w14:textId="32786E46">
      <w:pPr>
        <w:rPr>
          <w:b w:val="1"/>
          <w:bCs w:val="1"/>
          <w:lang w:val="es-CL"/>
        </w:rPr>
      </w:pPr>
      <w:r w:rsidRPr="41F8C79A" w:rsidR="53BF463E">
        <w:rPr>
          <w:b w:val="1"/>
          <w:bCs w:val="1"/>
          <w:lang w:val="es-CL"/>
        </w:rPr>
        <w:t xml:space="preserve">1. </w:t>
      </w:r>
      <w:r w:rsidRPr="41F8C79A" w:rsidR="00CF6333">
        <w:rPr>
          <w:b w:val="1"/>
          <w:bCs w:val="1"/>
          <w:lang w:val="es-CL"/>
        </w:rPr>
        <w:t>Resumen</w:t>
      </w:r>
    </w:p>
    <w:p w:rsidRPr="00E45F86" w:rsidR="00661FCF" w:rsidP="002211CD" w:rsidRDefault="002211CD" w14:paraId="645C6AD2" w14:textId="78418A8B">
      <w:pPr>
        <w:rPr>
          <w:lang w:val="es-CL"/>
        </w:rPr>
      </w:pPr>
      <w:r>
        <w:rPr>
          <w:lang w:val="es-CL"/>
        </w:rPr>
        <w:t>En general, la evidencia disponible sugiere que el alumbrado público puede reducir el delito. Según estudios revisados, el delito (violento o contra la propiedad) se redujo en un promedio de 21% en áreas donde el alumbrado público fue mejorado. Actualmente,</w:t>
      </w:r>
      <w:r w:rsidR="007709EC">
        <w:rPr>
          <w:lang w:val="es-CL"/>
        </w:rPr>
        <w:t xml:space="preserve"> se desconoce</w:t>
      </w:r>
      <w:r>
        <w:rPr>
          <w:lang w:val="es-CL"/>
        </w:rPr>
        <w:t xml:space="preserve"> la forma exacta de cómo se logra este efecto</w:t>
      </w:r>
      <w:r w:rsidR="00E45F86">
        <w:rPr>
          <w:lang w:val="es-CL"/>
        </w:rPr>
        <w:t>.</w:t>
      </w:r>
    </w:p>
    <w:tbl>
      <w:tblPr>
        <w:tblStyle w:val="TableGrid"/>
        <w:tblW w:w="0" w:type="auto"/>
        <w:tblLook w:val="04A0" w:firstRow="1" w:lastRow="0" w:firstColumn="1" w:lastColumn="0" w:noHBand="0" w:noVBand="1"/>
      </w:tblPr>
      <w:tblGrid>
        <w:gridCol w:w="1803"/>
        <w:gridCol w:w="1803"/>
        <w:gridCol w:w="1803"/>
        <w:gridCol w:w="1803"/>
        <w:gridCol w:w="1804"/>
      </w:tblGrid>
      <w:tr w:rsidR="00661FCF" w:rsidTr="14B4F3FF" w14:paraId="2FC91261" w14:textId="77777777">
        <w:tc>
          <w:tcPr>
            <w:tcW w:w="9016" w:type="dxa"/>
            <w:gridSpan w:val="5"/>
          </w:tcPr>
          <w:p w:rsidR="00661FCF" w:rsidP="00E60C1A" w:rsidRDefault="002211CD" w14:paraId="487AF300" w14:textId="03E0810E">
            <w:r>
              <w:rPr>
                <w:b/>
                <w:sz w:val="24"/>
                <w:szCs w:val="24"/>
              </w:rPr>
              <w:t>Alumbrado Público</w:t>
            </w:r>
            <w:r w:rsidR="00E45F86">
              <w:rPr>
                <w:b/>
                <w:sz w:val="24"/>
                <w:szCs w:val="24"/>
              </w:rPr>
              <w:t xml:space="preserve"> </w:t>
            </w:r>
          </w:p>
        </w:tc>
      </w:tr>
      <w:tr w:rsidR="00661FCF" w:rsidTr="14B4F3FF" w14:paraId="5A340F6E" w14:textId="77777777">
        <w:tc>
          <w:tcPr>
            <w:tcW w:w="1803" w:type="dxa"/>
          </w:tcPr>
          <w:p w:rsidRPr="00234BC2" w:rsidR="00661FCF" w:rsidRDefault="00E45F86" w14:paraId="4FD2E2BD" w14:textId="5F391966">
            <w:pPr>
              <w:rPr>
                <w:b/>
              </w:rPr>
            </w:pPr>
            <w:r>
              <w:rPr>
                <w:b/>
              </w:rPr>
              <w:t>Impacto</w:t>
            </w:r>
          </w:p>
        </w:tc>
        <w:tc>
          <w:tcPr>
            <w:tcW w:w="1803" w:type="dxa"/>
          </w:tcPr>
          <w:p w:rsidRPr="00234BC2" w:rsidR="00661FCF" w:rsidRDefault="00E45F86" w14:paraId="68513BC8" w14:textId="6CEB2739">
            <w:pPr>
              <w:rPr>
                <w:b/>
              </w:rPr>
            </w:pPr>
            <w:r>
              <w:rPr>
                <w:b/>
              </w:rPr>
              <w:t>Cómo funciona</w:t>
            </w:r>
          </w:p>
        </w:tc>
        <w:tc>
          <w:tcPr>
            <w:tcW w:w="1803" w:type="dxa"/>
          </w:tcPr>
          <w:p w:rsidRPr="00234BC2" w:rsidR="00661FCF" w:rsidRDefault="00E45F86" w14:paraId="0F6F60AB" w14:textId="0012FB0C">
            <w:pPr>
              <w:rPr>
                <w:b/>
              </w:rPr>
            </w:pPr>
            <w:r>
              <w:rPr>
                <w:b/>
              </w:rPr>
              <w:t>Dónde funciona</w:t>
            </w:r>
          </w:p>
        </w:tc>
        <w:tc>
          <w:tcPr>
            <w:tcW w:w="1803" w:type="dxa"/>
          </w:tcPr>
          <w:p w:rsidRPr="00234BC2" w:rsidR="00661FCF" w:rsidRDefault="00E45F86" w14:paraId="3EDC4102" w14:textId="15B66F5C">
            <w:pPr>
              <w:rPr>
                <w:b/>
              </w:rPr>
            </w:pPr>
            <w:r>
              <w:rPr>
                <w:b/>
              </w:rPr>
              <w:t>Cómo hacerlo</w:t>
            </w:r>
          </w:p>
        </w:tc>
        <w:tc>
          <w:tcPr>
            <w:tcW w:w="1804" w:type="dxa"/>
          </w:tcPr>
          <w:p w:rsidRPr="00234BC2" w:rsidR="00661FCF" w:rsidRDefault="00E45F86" w14:paraId="22B6CF1B" w14:textId="452AA757">
            <w:pPr>
              <w:rPr>
                <w:b/>
              </w:rPr>
            </w:pPr>
            <w:r>
              <w:rPr>
                <w:b/>
              </w:rPr>
              <w:t>Costo</w:t>
            </w:r>
          </w:p>
        </w:tc>
      </w:tr>
      <w:tr w:rsidRPr="002211CD" w:rsidR="00661FCF" w:rsidTr="14B4F3FF" w14:paraId="4235FD76" w14:textId="77777777">
        <w:tc>
          <w:tcPr>
            <w:tcW w:w="1803" w:type="dxa"/>
          </w:tcPr>
          <w:p w:rsidRPr="00E45F86" w:rsidR="00661FCF" w:rsidP="00E45F86" w:rsidRDefault="002211CD" w14:paraId="1A40D9E3" w14:textId="5A34ADB8">
            <w:pPr>
              <w:rPr>
                <w:sz w:val="18"/>
                <w:szCs w:val="18"/>
                <w:lang w:val="es-CL"/>
              </w:rPr>
            </w:pPr>
            <w:r>
              <w:rPr>
                <w:sz w:val="18"/>
                <w:szCs w:val="18"/>
                <w:lang w:val="es-CL"/>
              </w:rPr>
              <w:t>En general, e</w:t>
            </w:r>
            <w:r w:rsidRPr="00E45F86" w:rsidR="00E45F86">
              <w:rPr>
                <w:sz w:val="18"/>
                <w:szCs w:val="18"/>
                <w:lang w:val="es-CL"/>
              </w:rPr>
              <w:t xml:space="preserve">xiste evidencia </w:t>
            </w:r>
            <w:r>
              <w:rPr>
                <w:sz w:val="18"/>
                <w:szCs w:val="18"/>
                <w:lang w:val="es-CL"/>
              </w:rPr>
              <w:t xml:space="preserve">de buena calidad que sugiere que </w:t>
            </w:r>
            <w:r w:rsidR="00E45F86">
              <w:rPr>
                <w:sz w:val="18"/>
                <w:szCs w:val="18"/>
                <w:lang w:val="es-CL"/>
              </w:rPr>
              <w:t>reduce el crimen</w:t>
            </w:r>
          </w:p>
        </w:tc>
        <w:tc>
          <w:tcPr>
            <w:tcW w:w="1803" w:type="dxa"/>
          </w:tcPr>
          <w:p w:rsidRPr="00E45F86" w:rsidR="00661FCF" w:rsidP="00E45F86" w:rsidRDefault="002211CD" w14:paraId="44F394A9" w14:textId="2D88D9D1">
            <w:pPr>
              <w:rPr>
                <w:sz w:val="18"/>
                <w:szCs w:val="18"/>
                <w:lang w:val="es-CL"/>
              </w:rPr>
            </w:pPr>
            <w:r>
              <w:rPr>
                <w:sz w:val="18"/>
                <w:szCs w:val="18"/>
                <w:lang w:val="es-CL"/>
              </w:rPr>
              <w:t xml:space="preserve">Evidencia de buena calidad </w:t>
            </w:r>
          </w:p>
        </w:tc>
        <w:tc>
          <w:tcPr>
            <w:tcW w:w="1803" w:type="dxa"/>
          </w:tcPr>
          <w:p w:rsidRPr="00E45F86" w:rsidR="00661FCF" w:rsidP="00E45F86" w:rsidRDefault="002211CD" w14:paraId="4F9ADDE7" w14:textId="01819884">
            <w:pPr>
              <w:rPr>
                <w:sz w:val="18"/>
                <w:szCs w:val="18"/>
                <w:lang w:val="es-CL"/>
              </w:rPr>
            </w:pPr>
            <w:r>
              <w:rPr>
                <w:sz w:val="18"/>
                <w:szCs w:val="18"/>
                <w:lang w:val="es-CL"/>
              </w:rPr>
              <w:t xml:space="preserve">Evidencia de calidad moderada </w:t>
            </w:r>
          </w:p>
        </w:tc>
        <w:tc>
          <w:tcPr>
            <w:tcW w:w="1803" w:type="dxa"/>
          </w:tcPr>
          <w:p w:rsidRPr="00E45F86" w:rsidR="00E45F86" w:rsidP="00E45F86" w:rsidRDefault="002211CD" w14:paraId="431F9EE4" w14:textId="4D241370">
            <w:pPr>
              <w:rPr>
                <w:sz w:val="18"/>
                <w:szCs w:val="18"/>
                <w:lang w:val="es-CL"/>
              </w:rPr>
            </w:pPr>
            <w:r>
              <w:rPr>
                <w:sz w:val="18"/>
                <w:szCs w:val="18"/>
                <w:lang w:val="es-CL"/>
              </w:rPr>
              <w:t>No hay información</w:t>
            </w:r>
          </w:p>
          <w:p w:rsidRPr="00E45F86" w:rsidR="00661FCF" w:rsidRDefault="00661FCF" w14:paraId="033FBDD7" w14:textId="6A3559CF">
            <w:pPr>
              <w:rPr>
                <w:sz w:val="18"/>
                <w:szCs w:val="18"/>
                <w:lang w:val="es-CL"/>
              </w:rPr>
            </w:pPr>
          </w:p>
        </w:tc>
        <w:tc>
          <w:tcPr>
            <w:tcW w:w="1804" w:type="dxa"/>
          </w:tcPr>
          <w:p w:rsidRPr="00E45F86" w:rsidR="00661FCF" w:rsidP="00E45F86" w:rsidRDefault="002211CD" w14:paraId="3F628931" w14:textId="0D00C8CF">
            <w:pPr>
              <w:rPr>
                <w:sz w:val="18"/>
                <w:szCs w:val="18"/>
                <w:lang w:val="es-CL"/>
              </w:rPr>
            </w:pPr>
            <w:r>
              <w:rPr>
                <w:sz w:val="18"/>
                <w:szCs w:val="18"/>
                <w:lang w:val="es-CL"/>
              </w:rPr>
              <w:t>No hay información</w:t>
            </w:r>
          </w:p>
        </w:tc>
      </w:tr>
    </w:tbl>
    <w:p w:rsidRPr="00E45F86" w:rsidR="00661FCF" w:rsidRDefault="00661FCF" w14:paraId="2C496E7C" w14:textId="77777777">
      <w:pPr>
        <w:rPr>
          <w:lang w:val="es-CL"/>
        </w:rPr>
      </w:pPr>
    </w:p>
    <w:p w:rsidRPr="00A21AAE" w:rsidR="00661FCF" w:rsidP="41F8C79A" w:rsidRDefault="00A21AAE" w14:paraId="182063FD" w14:textId="2CDA3187">
      <w:pPr>
        <w:rPr>
          <w:b w:val="1"/>
          <w:bCs w:val="1"/>
          <w:lang w:val="es-CL"/>
        </w:rPr>
      </w:pPr>
      <w:r w:rsidRPr="41F8C79A" w:rsidR="2D72ABD6">
        <w:rPr>
          <w:b w:val="1"/>
          <w:bCs w:val="1"/>
          <w:lang w:val="es-CL"/>
        </w:rPr>
        <w:t xml:space="preserve">2. </w:t>
      </w:r>
      <w:r w:rsidRPr="41F8C79A" w:rsidR="00A21AAE">
        <w:rPr>
          <w:b w:val="1"/>
          <w:bCs w:val="1"/>
          <w:lang w:val="es-CL"/>
        </w:rPr>
        <w:t>¿Qué es</w:t>
      </w:r>
      <w:r w:rsidRPr="41F8C79A" w:rsidR="002211CD">
        <w:rPr>
          <w:b w:val="1"/>
          <w:bCs w:val="1"/>
          <w:lang w:val="es-CL"/>
        </w:rPr>
        <w:t xml:space="preserve"> el alumbrado público</w:t>
      </w:r>
      <w:r w:rsidRPr="41F8C79A" w:rsidR="00661FCF">
        <w:rPr>
          <w:b w:val="1"/>
          <w:bCs w:val="1"/>
          <w:lang w:val="es-CL"/>
        </w:rPr>
        <w:t>?</w:t>
      </w:r>
    </w:p>
    <w:p w:rsidR="002211CD" w:rsidP="00E92EAF" w:rsidRDefault="002211CD" w14:paraId="0A9A89DC" w14:textId="731B7379">
      <w:pPr>
        <w:rPr>
          <w:lang w:val="es-CL"/>
        </w:rPr>
      </w:pPr>
      <w:ins w:author="Estevez-Soto, Patricio" w:date="2020-04-02T09:03:59.996Z" w:id="1226252379">
        <w:r w:rsidRPr="5D3066BF" w:rsidR="7C4366A4">
          <w:rPr>
            <w:lang w:val="es-CL"/>
          </w:rPr>
          <w:t>Mejorar</w:t>
        </w:r>
      </w:ins>
      <w:ins w:author="Estevez-Soto, Patricio" w:date="2020-04-02T09:04:00.76Z" w:id="2121883972">
        <w:r w:rsidRPr="5D3066BF" w:rsidR="7C4366A4">
          <w:rPr>
            <w:lang w:val="es-CL"/>
          </w:rPr>
          <w:t xml:space="preserve"> e</w:t>
        </w:r>
      </w:ins>
      <w:del w:author="Estevez-Soto, Patricio" w:date="2020-04-02T09:04:00.627Z" w:id="454765552">
        <w:r w:rsidRPr="5D3066BF" w:rsidDel="002211CD">
          <w:rPr>
            <w:lang w:val="es-CL"/>
          </w:rPr>
          <w:delText>E</w:delText>
        </w:r>
      </w:del>
      <w:r w:rsidRPr="5D3066BF" w:rsidR="002211CD">
        <w:rPr>
          <w:lang w:val="es-CL"/>
        </w:rPr>
        <w:t xml:space="preserve">l alumbrado público </w:t>
      </w:r>
      <w:del w:author="Estevez-Soto, Patricio" w:date="2020-04-02T09:04:03.813Z" w:id="399789907">
        <w:r w:rsidRPr="5D3066BF" w:rsidDel="002211CD">
          <w:rPr>
            <w:lang w:val="es-CL"/>
          </w:rPr>
          <w:delText xml:space="preserve">mejorado </w:delText>
        </w:r>
      </w:del>
      <w:r w:rsidRPr="5D3066BF" w:rsidR="002211CD">
        <w:rPr>
          <w:lang w:val="es-CL"/>
        </w:rPr>
        <w:t xml:space="preserve">implica aumentar los niveles de iluminación en la calle o en otros espacios de uso público. </w:t>
      </w:r>
      <w:ins w:author="Estevez-Soto, Patricio" w:date="2020-04-02T09:05:25.186Z" w:id="1563453119">
        <w:r w:rsidRPr="5D3066BF" w:rsidR="5EC83F2F">
          <w:rPr>
            <w:lang w:val="es-CL"/>
          </w:rPr>
          <w:t>M</w:t>
        </w:r>
      </w:ins>
      <w:ins w:author="Estevez-Soto, Patricio" w:date="2020-04-02T09:04:45.244Z" w:id="704733992">
        <w:r w:rsidRPr="5D3066BF" w:rsidR="5EC83F2F">
          <w:rPr>
            <w:lang w:val="es-CL"/>
          </w:rPr>
          <w:t>ejorar el alumbrado público</w:t>
        </w:r>
      </w:ins>
      <w:ins w:author="Estevez-Soto, Patricio" w:date="2020-04-02T09:05:02.965Z" w:id="178350672">
        <w:r w:rsidRPr="5D3066BF" w:rsidR="5EC83F2F">
          <w:rPr>
            <w:lang w:val="es-CL"/>
          </w:rPr>
          <w:t xml:space="preserve"> </w:t>
        </w:r>
      </w:ins>
      <w:ins w:author="Estevez-Soto, Patricio" w:date="2020-04-02T09:05:33.7Z" w:id="1835644021">
        <w:r w:rsidRPr="5D3066BF" w:rsidR="5EC83F2F">
          <w:rPr>
            <w:lang w:val="es-CL"/>
          </w:rPr>
          <w:t>tiene</w:t>
        </w:r>
      </w:ins>
      <w:del w:author="Estevez-Soto, Patricio" w:date="2020-04-02T09:05:31.777Z" w:id="994665223">
        <w:r w:rsidRPr="5D3066BF" w:rsidDel="002211CD">
          <w:rPr>
            <w:lang w:val="es-CL"/>
          </w:rPr>
          <w:delText>Está destinado a cumplir con</w:delText>
        </w:r>
      </w:del>
      <w:r w:rsidRPr="5D3066BF" w:rsidR="002211CD">
        <w:rPr>
          <w:lang w:val="es-CL"/>
        </w:rPr>
        <w:t xml:space="preserve"> varios propósitos, incluyendo la prevención de accidentes y la reducción del delito. Esta nota informativa cubre únicamente l</w:t>
      </w:r>
      <w:ins w:author="Estevez-Soto, Patricio" w:date="2020-04-02T09:06:22.015Z" w:id="2067748278">
        <w:r w:rsidRPr="5D3066BF" w:rsidR="7AA95CAB">
          <w:rPr>
            <w:lang w:val="es-CL"/>
          </w:rPr>
          <w:t>os efectos de mejorar el alumbrado en</w:t>
        </w:r>
      </w:ins>
      <w:del w:author="Estevez-Soto, Patricio" w:date="2020-04-02T09:06:01.186Z" w:id="1710475235">
        <w:r w:rsidRPr="5D3066BF" w:rsidDel="002211CD">
          <w:rPr>
            <w:lang w:val="es-CL"/>
          </w:rPr>
          <w:delText>a</w:delText>
        </w:r>
      </w:del>
      <w:r w:rsidRPr="5D3066BF" w:rsidR="002211CD">
        <w:rPr>
          <w:lang w:val="es-CL"/>
        </w:rPr>
        <w:t xml:space="preserve"> </w:t>
      </w:r>
      <w:r w:rsidRPr="5D3066BF" w:rsidR="4917205B">
        <w:rPr>
          <w:lang w:val="es-CL"/>
        </w:rPr>
        <w:t xml:space="preserve">la </w:t>
      </w:r>
      <w:r w:rsidRPr="5D3066BF" w:rsidR="002211CD">
        <w:rPr>
          <w:lang w:val="es-CL"/>
        </w:rPr>
        <w:t xml:space="preserve">reducción </w:t>
      </w:r>
      <w:del w:author="Estevez-Soto, Patricio" w:date="2020-04-02T09:05:42.904Z" w:id="1420129473">
        <w:r w:rsidRPr="5D3066BF" w:rsidDel="002211CD">
          <w:rPr>
            <w:lang w:val="es-CL"/>
          </w:rPr>
          <w:delText>delictua</w:delText>
        </w:r>
        <w:r w:rsidRPr="5D3066BF" w:rsidDel="002211CD">
          <w:rPr>
            <w:lang w:val="es-CL"/>
          </w:rPr>
          <w:delText>l</w:delText>
        </w:r>
      </w:del>
      <w:r w:rsidRPr="5D3066BF" w:rsidR="7E796144">
        <w:rPr>
          <w:lang w:val="es-CL"/>
        </w:rPr>
        <w:t>de</w:t>
      </w:r>
      <w:ins w:author="Estevez-Soto, Patricio" w:date="2020-04-02T09:05:47.308Z" w:id="1221180900">
        <w:r w:rsidRPr="5D3066BF" w:rsidR="1880F041">
          <w:rPr>
            <w:lang w:val="es-CL"/>
          </w:rPr>
          <w:t xml:space="preserve"> la incidencia delictiva</w:t>
        </w:r>
      </w:ins>
      <w:r w:rsidRPr="5D3066BF" w:rsidR="00F83B09">
        <w:rPr>
          <w:lang w:val="es-CL"/>
        </w:rPr>
        <w:t xml:space="preserve">. </w:t>
      </w:r>
    </w:p>
    <w:p w:rsidRPr="00E92EAF" w:rsidR="00E60C1A" w:rsidP="41F8C79A" w:rsidRDefault="00E60C1A" w14:paraId="3ACF636B" w14:textId="4E030B58">
      <w:pPr>
        <w:rPr>
          <w:b w:val="1"/>
          <w:bCs w:val="1"/>
          <w:lang w:val="es-CL"/>
        </w:rPr>
      </w:pPr>
      <w:r w:rsidRPr="41F8C79A" w:rsidR="3475EDB8">
        <w:rPr>
          <w:b w:val="1"/>
          <w:bCs w:val="1"/>
          <w:lang w:val="es-CL"/>
        </w:rPr>
        <w:t xml:space="preserve">3. </w:t>
      </w:r>
      <w:r w:rsidRPr="41F8C79A" w:rsidR="00E60C1A">
        <w:rPr>
          <w:b w:val="1"/>
          <w:bCs w:val="1"/>
          <w:lang w:val="es-CL"/>
        </w:rPr>
        <w:t>Impact</w:t>
      </w:r>
      <w:r w:rsidRPr="41F8C79A" w:rsidR="00E92EAF">
        <w:rPr>
          <w:b w:val="1"/>
          <w:bCs w:val="1"/>
          <w:lang w:val="es-CL"/>
        </w:rPr>
        <w:t>o</w:t>
      </w:r>
    </w:p>
    <w:p w:rsidR="004609BC" w:rsidP="008969C4" w:rsidRDefault="00E92EAF" w14:paraId="1E6727A4" w14:textId="716D7FC2">
      <w:pPr>
        <w:rPr>
          <w:lang w:val="es-CL"/>
        </w:rPr>
      </w:pPr>
      <w:r w:rsidRPr="484E3B7E" w:rsidR="00E92EAF">
        <w:rPr>
          <w:lang w:val="es-CL"/>
        </w:rPr>
        <w:t>En general, la e</w:t>
      </w:r>
      <w:r w:rsidRPr="484E3B7E" w:rsidR="00E92EAF">
        <w:rPr>
          <w:lang w:val="es-CL"/>
        </w:rPr>
        <w:t xml:space="preserve">videncia sugiere que </w:t>
      </w:r>
      <w:r w:rsidRPr="484E3B7E" w:rsidR="00F83B09">
        <w:rPr>
          <w:lang w:val="es-CL"/>
        </w:rPr>
        <w:t xml:space="preserve">el alumbrado público </w:t>
      </w:r>
      <w:r w:rsidRPr="484E3B7E" w:rsidR="00E92EAF">
        <w:rPr>
          <w:lang w:val="es-CL"/>
        </w:rPr>
        <w:t>puede reducir el</w:t>
      </w:r>
      <w:r w:rsidRPr="484E3B7E" w:rsidR="00F83B09">
        <w:rPr>
          <w:lang w:val="es-CL"/>
        </w:rPr>
        <w:t xml:space="preserve"> delito</w:t>
      </w:r>
      <w:r w:rsidRPr="484E3B7E" w:rsidR="00E92EAF">
        <w:rPr>
          <w:lang w:val="es-CL"/>
        </w:rPr>
        <w:t xml:space="preserve">. </w:t>
      </w:r>
      <w:r w:rsidRPr="484E3B7E" w:rsidR="00F83B09">
        <w:rPr>
          <w:lang w:val="es-CL"/>
        </w:rPr>
        <w:t xml:space="preserve">Según la literatura revisada, los delitos violentos y los delitos contra la propiedad se redujeron </w:t>
      </w:r>
      <w:ins w:author="Estevez-Soto, Patricio" w:date="2020-04-02T10:22:19.978Z" w:id="1902679169">
        <w:r w:rsidRPr="484E3B7E" w:rsidR="2AF21323">
          <w:rPr>
            <w:lang w:val="es-CL"/>
          </w:rPr>
          <w:t xml:space="preserve">21% </w:t>
        </w:r>
      </w:ins>
      <w:r w:rsidRPr="484E3B7E" w:rsidR="00F83B09">
        <w:rPr>
          <w:lang w:val="es-CL"/>
        </w:rPr>
        <w:t>en promedio</w:t>
      </w:r>
      <w:del w:author="Estevez-Soto, Patricio" w:date="2020-04-02T10:22:25.093Z" w:id="2042416221">
        <w:r w:rsidRPr="484E3B7E" w:rsidDel="00E92EAF">
          <w:rPr>
            <w:lang w:val="es-CL"/>
          </w:rPr>
          <w:delText xml:space="preserve"> en 21%</w:delText>
        </w:r>
      </w:del>
      <w:r w:rsidRPr="484E3B7E" w:rsidR="00F83B09">
        <w:rPr>
          <w:lang w:val="es-CL"/>
        </w:rPr>
        <w:t xml:space="preserve"> en áreas con alumbrado público mejorado en comparación con áreas donde no se realizó dicha intervención. Sin embargo,</w:t>
      </w:r>
      <w:ins w:author="Estevez-Soto, Patricio" w:date="2020-04-02T10:22:48.199Z" w:id="557455283">
        <w:r w:rsidRPr="484E3B7E" w:rsidR="512F4B19">
          <w:rPr>
            <w:lang w:val="es-CL"/>
          </w:rPr>
          <w:t xml:space="preserve"> las</w:t>
        </w:r>
      </w:ins>
      <w:r w:rsidRPr="484E3B7E" w:rsidR="00F83B09">
        <w:rPr>
          <w:lang w:val="es-CL"/>
        </w:rPr>
        <w:t xml:space="preserve"> áreas de </w:t>
      </w:r>
      <w:del w:author="Estevez-Soto, Patricio" w:date="2020-04-02T09:11:02.227Z" w:id="344215707">
        <w:r w:rsidRPr="484E3B7E" w:rsidDel="00E92EAF">
          <w:rPr>
            <w:lang w:val="es-CL"/>
          </w:rPr>
          <w:delText xml:space="preserve">comparación </w:delText>
        </w:r>
      </w:del>
      <w:ins w:author="Estevez-Soto, Patricio" w:date="2020-04-02T09:11:03.721Z" w:id="1045508253">
        <w:r w:rsidRPr="484E3B7E" w:rsidR="302CB844">
          <w:rPr>
            <w:lang w:val="es-CL"/>
          </w:rPr>
          <w:t xml:space="preserve">control </w:t>
        </w:r>
      </w:ins>
      <w:r w:rsidRPr="484E3B7E" w:rsidR="00F83B09">
        <w:rPr>
          <w:lang w:val="es-CL"/>
        </w:rPr>
        <w:t>utilizadas para estimar el impacto del alumbrado público mejorado se encontraban adyacentes a</w:t>
      </w:r>
      <w:ins w:author="Estevez-Soto, Patricio" w:date="2020-04-02T09:11:35.711Z" w:id="671846733">
        <w:r w:rsidRPr="484E3B7E" w:rsidR="1C74E99C">
          <w:rPr>
            <w:lang w:val="es-CL"/>
          </w:rPr>
          <w:t xml:space="preserve"> las</w:t>
        </w:r>
      </w:ins>
      <w:r w:rsidRPr="484E3B7E" w:rsidR="00F83B09">
        <w:rPr>
          <w:lang w:val="es-CL"/>
        </w:rPr>
        <w:t xml:space="preserve"> áreas </w:t>
      </w:r>
      <w:ins w:author="Estevez-Soto, Patricio" w:date="2020-04-02T09:11:45.656Z" w:id="388881086">
        <w:r w:rsidRPr="484E3B7E" w:rsidR="3EF2771F">
          <w:rPr>
            <w:lang w:val="es-CL"/>
          </w:rPr>
          <w:t>de la intervención</w:t>
        </w:r>
      </w:ins>
      <w:del w:author="Estevez-Soto, Patricio" w:date="2020-04-02T09:11:47.982Z" w:id="1624785420">
        <w:r w:rsidRPr="484E3B7E" w:rsidDel="00E92EAF">
          <w:rPr>
            <w:lang w:val="es-CL"/>
          </w:rPr>
          <w:delText xml:space="preserve">donde sí se mejoró </w:delText>
        </w:r>
        <w:r w:rsidRPr="484E3B7E" w:rsidDel="00E92EAF">
          <w:rPr>
            <w:lang w:val="es-CL"/>
          </w:rPr>
          <w:delText>este elemento</w:delText>
        </w:r>
      </w:del>
      <w:r w:rsidRPr="484E3B7E" w:rsidR="004609BC">
        <w:rPr>
          <w:lang w:val="es-CL"/>
        </w:rPr>
        <w:t>. Est</w:t>
      </w:r>
      <w:r w:rsidRPr="484E3B7E" w:rsidR="437B41C9">
        <w:rPr>
          <w:lang w:val="es-CL"/>
        </w:rPr>
        <w:t>o</w:t>
      </w:r>
      <w:r w:rsidRPr="484E3B7E" w:rsidR="004609BC">
        <w:rPr>
          <w:lang w:val="es-CL"/>
        </w:rPr>
        <w:t xml:space="preserve"> </w:t>
      </w:r>
      <w:del w:author="Estevez-Soto, Patricio" w:date="2020-04-02T09:11:51.17Z" w:id="1184375034">
        <w:r w:rsidRPr="484E3B7E" w:rsidDel="00E92EAF">
          <w:rPr>
            <w:lang w:val="es-CL"/>
          </w:rPr>
          <w:delText xml:space="preserve">hecho </w:delText>
        </w:r>
      </w:del>
      <w:r w:rsidRPr="484E3B7E" w:rsidR="004609BC">
        <w:rPr>
          <w:lang w:val="es-CL"/>
        </w:rPr>
        <w:t>podría haber afectado los resultados de los estudios revisados</w:t>
      </w:r>
      <w:ins w:author="Estevez-Soto, Patricio" w:date="2020-04-02T09:11:59.783Z" w:id="72907720">
        <w:r w:rsidRPr="484E3B7E" w:rsidR="14A55CAB">
          <w:rPr>
            <w:lang w:val="es-CL"/>
          </w:rPr>
          <w:t>, dado los</w:t>
        </w:r>
      </w:ins>
      <w:ins w:author="Estevez-Soto, Patricio" w:date="2020-04-02T10:07:20.869Z" w:id="1582884355">
        <w:r w:rsidRPr="484E3B7E" w:rsidR="36ED1CF1">
          <w:rPr>
            <w:lang w:val="es-CL"/>
          </w:rPr>
          <w:t xml:space="preserve"> potenciales</w:t>
        </w:r>
      </w:ins>
      <w:ins w:author="Estevez-Soto, Patricio" w:date="2020-04-02T09:11:59.783Z" w:id="1264532854">
        <w:r w:rsidRPr="484E3B7E" w:rsidR="14A55CAB">
          <w:rPr>
            <w:lang w:val="es-CL"/>
          </w:rPr>
          <w:t xml:space="preserve"> efectos de </w:t>
        </w:r>
      </w:ins>
      <w:ins w:author="Estevez-Soto, Patricio" w:date="2020-04-02T09:12:18.795Z" w:id="572027411">
        <w:r w:rsidRPr="484E3B7E" w:rsidR="14A55CAB">
          <w:rPr>
            <w:lang w:val="es-CL"/>
          </w:rPr>
          <w:t>desplazamiento</w:t>
        </w:r>
      </w:ins>
      <w:ins w:author="Estevez-Soto, Patricio" w:date="2020-04-02T10:07:10.719Z" w:id="129934092">
        <w:r w:rsidRPr="484E3B7E" w:rsidR="5C8C3FC5">
          <w:rPr>
            <w:lang w:val="es-CL"/>
          </w:rPr>
          <w:t xml:space="preserve"> delictivo</w:t>
        </w:r>
      </w:ins>
      <w:ins w:author="Estevez-Soto, Patricio" w:date="2020-04-02T09:12:18.795Z" w:id="1622956715">
        <w:r w:rsidRPr="484E3B7E" w:rsidR="14A55CAB">
          <w:rPr>
            <w:lang w:val="es-CL"/>
          </w:rPr>
          <w:t xml:space="preserve"> </w:t>
        </w:r>
      </w:ins>
      <w:ins w:author="Estevez-Soto, Patricio" w:date="2020-04-02T10:07:13.765Z" w:id="1331528596">
        <w:r w:rsidRPr="484E3B7E" w:rsidR="6C05496C">
          <w:rPr>
            <w:lang w:val="es-CL"/>
          </w:rPr>
          <w:t>y</w:t>
        </w:r>
      </w:ins>
      <w:ins w:author="Estevez-Soto, Patricio" w:date="2020-04-02T09:12:18.795Z" w:id="1606958394">
        <w:r w:rsidRPr="484E3B7E" w:rsidR="14A55CAB">
          <w:rPr>
            <w:lang w:val="es-CL"/>
          </w:rPr>
          <w:t xml:space="preserve"> difusión de </w:t>
        </w:r>
        <w:r w:rsidRPr="484E3B7E" w:rsidR="14A55CAB">
          <w:rPr>
            <w:lang w:val="es-CL"/>
          </w:rPr>
          <w:t>b</w:t>
        </w:r>
        <w:r w:rsidRPr="484E3B7E" w:rsidR="14A55CAB">
          <w:rPr>
            <w:lang w:val="es-CL"/>
          </w:rPr>
          <w:t>e</w:t>
        </w:r>
      </w:ins>
      <w:ins w:author="Estevez-Soto, Patricio" w:date="2020-04-02T10:06:55.883Z" w:id="1239702615">
        <w:r w:rsidRPr="484E3B7E" w:rsidR="6BAC5403">
          <w:rPr>
            <w:lang w:val="es-CL"/>
          </w:rPr>
          <w:t>ne</w:t>
        </w:r>
      </w:ins>
      <w:ins w:author="Estevez-Soto, Patricio" w:date="2020-04-02T09:12:18.795Z" w:id="1190123093">
        <w:r w:rsidRPr="484E3B7E" w:rsidR="14A55CAB">
          <w:rPr>
            <w:lang w:val="es-CL"/>
          </w:rPr>
          <w:t>ficios</w:t>
        </w:r>
      </w:ins>
      <w:ins w:author="Estevez-Soto, Patricio" w:date="2020-04-02T10:06:59.262Z" w:id="1572859887">
        <w:r w:rsidRPr="484E3B7E" w:rsidR="39AC6CBA">
          <w:rPr>
            <w:lang w:val="es-CL"/>
          </w:rPr>
          <w:t>.</w:t>
        </w:r>
      </w:ins>
      <w:del w:author="Estevez-Soto, Patricio" w:date="2020-04-02T09:11:54.526Z" w:id="645214770">
        <w:r w:rsidRPr="484E3B7E" w:rsidDel="00E92EAF">
          <w:rPr>
            <w:lang w:val="es-CL"/>
          </w:rPr>
          <w:delText>.</w:delText>
        </w:r>
      </w:del>
    </w:p>
    <w:p w:rsidRPr="008969C4" w:rsidR="00245C72" w:rsidP="1DEE372F" w:rsidRDefault="004609BC" w14:paraId="0602D340" w14:textId="485F9455">
      <w:pPr>
        <w:pStyle w:val="Normal"/>
        <w:rPr>
          <w:lang w:val="es-CL"/>
        </w:rPr>
      </w:pPr>
      <w:r w:rsidRPr="1DEE372F" w:rsidR="004609BC">
        <w:rPr>
          <w:lang w:val="es-CL"/>
        </w:rPr>
        <w:t>Durante la revisión, no se encontraron estudios con resultados contraproducentes</w:t>
      </w:r>
      <w:r w:rsidRPr="1DEE372F" w:rsidR="33F4F0BD">
        <w:rPr>
          <w:lang w:val="es-CL"/>
        </w:rPr>
        <w:t xml:space="preserve"> estadísticamente significativos</w:t>
      </w:r>
      <w:r w:rsidRPr="1DEE372F" w:rsidR="004609BC">
        <w:rPr>
          <w:lang w:val="es-CL"/>
        </w:rPr>
        <w:t xml:space="preserve"> (</w:t>
      </w:r>
      <w:ins w:author="Estevez-Soto, Patricio" w:date="2020-04-02T10:00:57.785Z" w:id="871690429">
        <w:r w:rsidRPr="1DEE372F" w:rsidR="246586A7">
          <w:rPr>
            <w:lang w:val="es-CL"/>
          </w:rPr>
          <w:t>es decir</w:t>
        </w:r>
      </w:ins>
      <w:del w:author="Estevez-Soto, Patricio" w:date="2020-04-02T10:00:55.565Z" w:id="1405243503">
        <w:r w:rsidRPr="1DEE372F" w:rsidDel="004609BC">
          <w:rPr>
            <w:lang w:val="es-CL"/>
          </w:rPr>
          <w:delText>i.e.</w:delText>
        </w:r>
      </w:del>
      <w:r w:rsidRPr="1DEE372F" w:rsidR="004609BC">
        <w:rPr>
          <w:lang w:val="es-CL"/>
        </w:rPr>
        <w:t xml:space="preserve">, </w:t>
      </w:r>
      <w:del w:author="Estevez-Soto, Patricio" w:date="2020-04-02T10:01:10.881Z" w:id="960871174">
        <w:r w:rsidRPr="1DEE372F" w:rsidDel="004609BC">
          <w:rPr>
            <w:lang w:val="es-CL"/>
          </w:rPr>
          <w:delText xml:space="preserve">donde </w:delText>
        </w:r>
      </w:del>
      <w:ins w:author="Estevez-Soto, Patricio" w:date="2020-04-02T10:01:12.23Z" w:id="502150959">
        <w:r w:rsidRPr="1DEE372F" w:rsidR="7F8D2458">
          <w:rPr>
            <w:lang w:val="es-CL"/>
          </w:rPr>
          <w:t xml:space="preserve">que </w:t>
        </w:r>
      </w:ins>
      <w:r w:rsidRPr="1DEE372F" w:rsidR="004609BC">
        <w:rPr>
          <w:lang w:val="es-CL"/>
        </w:rPr>
        <w:t xml:space="preserve">el delito </w:t>
      </w:r>
      <w:ins w:author="Estevez-Soto, Patricio" w:date="2020-04-02T10:01:16.119Z" w:id="1595489195">
        <w:r w:rsidRPr="1DEE372F" w:rsidR="1833A77D">
          <w:rPr>
            <w:lang w:val="es-CL"/>
          </w:rPr>
          <w:t xml:space="preserve">haya </w:t>
        </w:r>
      </w:ins>
      <w:r w:rsidRPr="1DEE372F" w:rsidR="004609BC">
        <w:rPr>
          <w:lang w:val="es-CL"/>
        </w:rPr>
        <w:t>aument</w:t>
      </w:r>
      <w:ins w:author="Estevez-Soto, Patricio" w:date="2020-04-02T10:01:18.619Z" w:id="1311178932">
        <w:r w:rsidRPr="1DEE372F" w:rsidR="45EB7E4C">
          <w:rPr>
            <w:lang w:val="es-CL"/>
          </w:rPr>
          <w:t>ado</w:t>
        </w:r>
      </w:ins>
      <w:del w:author="Estevez-Soto, Patricio" w:date="2020-04-02T10:01:17.801Z" w:id="2016848148">
        <w:r w:rsidRPr="1DEE372F" w:rsidDel="004609BC">
          <w:rPr>
            <w:lang w:val="es-CL"/>
          </w:rPr>
          <w:delText>ó</w:delText>
        </w:r>
      </w:del>
      <w:r w:rsidRPr="1DEE372F" w:rsidR="004609BC">
        <w:rPr>
          <w:lang w:val="es-CL"/>
        </w:rPr>
        <w:t xml:space="preserve"> en vez de disminuir).</w:t>
      </w:r>
    </w:p>
    <w:p w:rsidRPr="008969C4" w:rsidR="00E60C1A" w:rsidP="41F8C79A" w:rsidRDefault="008969C4" w14:paraId="61B3E898" w14:textId="37FFBBCB">
      <w:pPr>
        <w:rPr>
          <w:b w:val="1"/>
          <w:bCs w:val="1"/>
          <w:lang w:val="es-CL"/>
        </w:rPr>
      </w:pPr>
      <w:r w:rsidRPr="41F8C79A" w:rsidR="727B7FF5">
        <w:rPr>
          <w:b w:val="1"/>
          <w:bCs w:val="1"/>
          <w:lang w:val="es-CL"/>
        </w:rPr>
        <w:t xml:space="preserve">4. </w:t>
      </w:r>
      <w:r w:rsidRPr="41F8C79A" w:rsidR="008969C4">
        <w:rPr>
          <w:b w:val="1"/>
          <w:bCs w:val="1"/>
          <w:lang w:val="es-CL"/>
        </w:rPr>
        <w:t>Cómo funciona</w:t>
      </w:r>
    </w:p>
    <w:p w:rsidR="004609BC" w:rsidP="008969C4" w:rsidRDefault="004609BC" w14:paraId="692E5A94" w14:textId="5BF02E6F">
      <w:pPr>
        <w:rPr>
          <w:lang w:val="es-CL"/>
        </w:rPr>
      </w:pPr>
      <w:r w:rsidRPr="727ADAB8" w:rsidR="004609BC">
        <w:rPr>
          <w:lang w:val="es-CL"/>
        </w:rPr>
        <w:t xml:space="preserve">Se considera que </w:t>
      </w:r>
      <w:ins w:author="Estevez-Soto, Patricio" w:date="2020-04-02T09:12:38.717Z" w:id="1954927721">
        <w:r w:rsidRPr="727ADAB8" w:rsidR="29517965">
          <w:rPr>
            <w:lang w:val="es-CL"/>
          </w:rPr>
          <w:t xml:space="preserve">mejorar el </w:t>
        </w:r>
      </w:ins>
      <w:del w:author="Estevez-Soto, Patricio" w:date="2020-04-02T09:12:33.537Z" w:id="1518411582">
        <w:r w:rsidRPr="727ADAB8" w:rsidDel="004609BC">
          <w:rPr>
            <w:lang w:val="es-CL"/>
          </w:rPr>
          <w:delText xml:space="preserve">el </w:delText>
        </w:r>
      </w:del>
      <w:r w:rsidRPr="727ADAB8" w:rsidR="004609BC">
        <w:rPr>
          <w:lang w:val="es-CL"/>
        </w:rPr>
        <w:t xml:space="preserve">alumbrado público </w:t>
      </w:r>
      <w:del w:author="Estevez-Soto, Patricio" w:date="2020-04-02T09:12:40.562Z" w:id="878195141">
        <w:r w:rsidRPr="727ADAB8" w:rsidDel="004609BC">
          <w:rPr>
            <w:lang w:val="es-CL"/>
          </w:rPr>
          <w:delText xml:space="preserve">mejorado </w:delText>
        </w:r>
      </w:del>
      <w:r w:rsidRPr="727ADAB8" w:rsidR="004609BC">
        <w:rPr>
          <w:lang w:val="es-CL"/>
        </w:rPr>
        <w:t>reduce el delito de las siguientes formas:</w:t>
      </w:r>
    </w:p>
    <w:p w:rsidR="003C0F74" w:rsidP="004609BC" w:rsidRDefault="004609BC" w14:paraId="33C43C8E" w14:textId="3E008DD8">
      <w:pPr>
        <w:pStyle w:val="ListParagraph"/>
        <w:numPr>
          <w:ilvl w:val="0"/>
          <w:numId w:val="3"/>
        </w:numPr>
        <w:rPr>
          <w:lang w:val="es-CL"/>
        </w:rPr>
      </w:pPr>
      <w:r w:rsidRPr="3FF9B2BB" w:rsidR="004609BC">
        <w:rPr>
          <w:lang w:val="es-CL"/>
        </w:rPr>
        <w:t xml:space="preserve">Aumentando la visibilidad y el número de personas que usan los espacios públicos. Esto conduciría a </w:t>
      </w:r>
      <w:ins w:author="Estevez-Soto, Patricio" w:date="2020-04-02T09:12:55.318Z" w:id="613297930">
        <w:r w:rsidRPr="3FF9B2BB" w:rsidR="0EB46030">
          <w:rPr>
            <w:lang w:val="es-CL"/>
          </w:rPr>
          <w:t xml:space="preserve">aumentar </w:t>
        </w:r>
      </w:ins>
      <w:ins w:author="Estevez-Soto, Patricio" w:date="2020-04-02T09:13:04.927Z" w:id="1073328827">
        <w:r w:rsidRPr="3FF9B2BB" w:rsidR="0EB46030">
          <w:rPr>
            <w:lang w:val="es-CL"/>
          </w:rPr>
          <w:t>o</w:t>
        </w:r>
        <w:r w:rsidRPr="3FF9B2BB" w:rsidR="0EB46030">
          <w:rPr>
            <w:lang w:val="es-CL"/>
          </w:rPr>
          <w:t xml:space="preserve"> a hacer más efectiva </w:t>
        </w:r>
      </w:ins>
      <w:ins w:author="Estevez-Soto, Patricio" w:date="2020-04-02T09:12:55.318Z" w:id="58155385">
        <w:r w:rsidRPr="3FF9B2BB" w:rsidR="0EB46030">
          <w:rPr>
            <w:lang w:val="es-CL"/>
          </w:rPr>
          <w:t>la</w:t>
        </w:r>
      </w:ins>
      <w:del w:author="Estevez-Soto, Patricio" w:date="2020-04-02T09:12:52.978Z" w:id="128935783">
        <w:r w:rsidRPr="3FF9B2BB" w:rsidDel="004609BC">
          <w:rPr>
            <w:lang w:val="es-CL"/>
          </w:rPr>
          <w:delText>una</w:delText>
        </w:r>
      </w:del>
      <w:r w:rsidRPr="3FF9B2BB" w:rsidR="004609BC">
        <w:rPr>
          <w:lang w:val="es-CL"/>
        </w:rPr>
        <w:t xml:space="preserve"> vigilancia natural</w:t>
      </w:r>
      <w:del w:author="Estevez-Soto, Patricio" w:date="2020-04-02T09:13:14.907Z" w:id="1704033343">
        <w:r w:rsidRPr="3FF9B2BB" w:rsidDel="004609BC">
          <w:rPr>
            <w:lang w:val="es-CL"/>
          </w:rPr>
          <w:delText xml:space="preserve"> aumentada, o más efectiva</w:delText>
        </w:r>
      </w:del>
      <w:r w:rsidRPr="3FF9B2BB" w:rsidR="004609BC">
        <w:rPr>
          <w:lang w:val="es-CL"/>
        </w:rPr>
        <w:t xml:space="preserve">, </w:t>
      </w:r>
      <w:ins w:author="Estevez-Soto, Patricio" w:date="2020-04-02T09:13:18.344Z" w:id="1169520493">
        <w:r w:rsidRPr="3FF9B2BB" w:rsidR="28CCF12C">
          <w:rPr>
            <w:lang w:val="es-CL"/>
          </w:rPr>
          <w:t xml:space="preserve">lo </w:t>
        </w:r>
      </w:ins>
      <w:r w:rsidRPr="3FF9B2BB" w:rsidR="004609BC">
        <w:rPr>
          <w:lang w:val="es-CL"/>
        </w:rPr>
        <w:t xml:space="preserve">que podría disuadir el delito. Para </w:t>
      </w:r>
      <w:ins w:author="Estevez-Soto, Patricio" w:date="2020-04-02T09:18:32.552Z" w:id="76118168">
        <w:r w:rsidRPr="3FF9B2BB" w:rsidR="492C51D6">
          <w:rPr>
            <w:lang w:val="es-CL"/>
          </w:rPr>
          <w:t xml:space="preserve">determinar </w:t>
        </w:r>
      </w:ins>
      <w:r w:rsidRPr="3FF9B2BB" w:rsidR="004609BC">
        <w:rPr>
          <w:lang w:val="es-CL"/>
        </w:rPr>
        <w:t xml:space="preserve">que este mecanismo </w:t>
      </w:r>
      <w:del w:author="Estevez-Soto, Patricio" w:date="2020-04-02T09:18:34.784Z" w:id="1719969565">
        <w:r w:rsidRPr="3FF9B2BB" w:rsidDel="004609BC">
          <w:rPr>
            <w:lang w:val="es-CL"/>
          </w:rPr>
          <w:delText xml:space="preserve">actúe </w:delText>
        </w:r>
      </w:del>
      <w:ins w:author="Estevez-Soto, Patricio" w:date="2020-04-02T09:18:38.196Z" w:id="2018324681">
        <w:r w:rsidRPr="3FF9B2BB" w:rsidR="0F88BB35">
          <w:rPr>
            <w:lang w:val="es-CL"/>
          </w:rPr>
          <w:t xml:space="preserve">es el que </w:t>
        </w:r>
      </w:ins>
      <w:r w:rsidRPr="3FF9B2BB" w:rsidR="004609BC">
        <w:rPr>
          <w:lang w:val="es-CL"/>
        </w:rPr>
        <w:t>explic</w:t>
      </w:r>
      <w:ins w:author="Estevez-Soto, Patricio" w:date="2020-04-02T10:25:23.585Z" w:id="606966665">
        <w:r w:rsidRPr="3FF9B2BB" w:rsidR="249879D1">
          <w:rPr>
            <w:lang w:val="es-CL"/>
          </w:rPr>
          <w:t>a</w:t>
        </w:r>
      </w:ins>
      <w:del w:author="Estevez-Soto, Patricio" w:date="2020-04-02T10:25:19.199Z" w:id="2001839395">
        <w:r w:rsidRPr="3FF9B2BB" w:rsidDel="004609BC">
          <w:rPr>
            <w:lang w:val="es-CL"/>
          </w:rPr>
          <w:delText>ando</w:delText>
        </w:r>
      </w:del>
      <w:r w:rsidRPr="3FF9B2BB" w:rsidR="004609BC">
        <w:rPr>
          <w:lang w:val="es-CL"/>
        </w:rPr>
        <w:t xml:space="preserve"> cómo </w:t>
      </w:r>
      <w:ins w:author="Estevez-Soto, Patricio" w:date="2020-04-02T09:19:04.742Z" w:id="1980868142">
        <w:r w:rsidRPr="3FF9B2BB" w:rsidR="545A0B6A">
          <w:rPr>
            <w:lang w:val="es-CL"/>
          </w:rPr>
          <w:t xml:space="preserve">mejorar </w:t>
        </w:r>
      </w:ins>
      <w:r w:rsidRPr="3FF9B2BB" w:rsidR="004609BC">
        <w:rPr>
          <w:lang w:val="es-CL"/>
        </w:rPr>
        <w:t xml:space="preserve">el alumbrado público </w:t>
      </w:r>
      <w:del w:author="Estevez-Soto, Patricio" w:date="2020-04-02T09:19:06.634Z" w:id="1778411646">
        <w:r w:rsidRPr="3FF9B2BB" w:rsidDel="004609BC">
          <w:rPr>
            <w:lang w:val="es-CL"/>
          </w:rPr>
          <w:delText xml:space="preserve">mejorado </w:delText>
        </w:r>
      </w:del>
      <w:r w:rsidRPr="3FF9B2BB" w:rsidR="004609BC">
        <w:rPr>
          <w:lang w:val="es-CL"/>
        </w:rPr>
        <w:t xml:space="preserve">reduce el delito, </w:t>
      </w:r>
      <w:ins w:author="Estevez-Soto, Patricio" w:date="2020-04-02T09:19:13.716Z" w:id="1531524337">
        <w:r w:rsidRPr="3FF9B2BB" w:rsidR="65BFC750">
          <w:rPr>
            <w:lang w:val="es-CL"/>
          </w:rPr>
          <w:t xml:space="preserve">veríamos </w:t>
        </w:r>
      </w:ins>
      <w:r w:rsidRPr="3FF9B2BB" w:rsidR="004609BC">
        <w:rPr>
          <w:lang w:val="es-CL"/>
        </w:rPr>
        <w:t xml:space="preserve">el </w:t>
      </w:r>
      <w:ins w:author="Estevez-Soto, Patricio" w:date="2020-04-02T09:19:24.652Z" w:id="1972783322">
        <w:r w:rsidRPr="3FF9B2BB" w:rsidR="4F11B610">
          <w:rPr>
            <w:lang w:val="es-CL"/>
          </w:rPr>
          <w:t xml:space="preserve">mayor </w:t>
        </w:r>
      </w:ins>
      <w:r w:rsidRPr="3FF9B2BB" w:rsidR="004609BC">
        <w:rPr>
          <w:lang w:val="es-CL"/>
        </w:rPr>
        <w:t xml:space="preserve">impacto de esta intervención </w:t>
      </w:r>
      <w:del w:author="Estevez-Soto, Patricio" w:date="2020-04-02T09:19:30.396Z" w:id="519597974">
        <w:r w:rsidRPr="3FF9B2BB" w:rsidDel="004609BC">
          <w:rPr>
            <w:lang w:val="es-CL"/>
          </w:rPr>
          <w:delText xml:space="preserve">sería mayor </w:delText>
        </w:r>
      </w:del>
      <w:r w:rsidRPr="3FF9B2BB" w:rsidR="004609BC">
        <w:rPr>
          <w:lang w:val="es-CL"/>
        </w:rPr>
        <w:t xml:space="preserve">durante las horas de oscuridad. Sin embargo, en los estudios revisados no se encontró evidencia de </w:t>
      </w:r>
      <w:del w:author="Estevez-Soto, Patricio" w:date="2020-04-02T10:26:47.125Z" w:id="985013952">
        <w:r w:rsidRPr="3FF9B2BB" w:rsidDel="004609BC">
          <w:rPr>
            <w:lang w:val="es-CL"/>
          </w:rPr>
          <w:delText xml:space="preserve">una </w:delText>
        </w:r>
      </w:del>
      <w:r w:rsidRPr="3FF9B2BB" w:rsidR="004609BC">
        <w:rPr>
          <w:lang w:val="es-CL"/>
        </w:rPr>
        <w:t>reducci</w:t>
      </w:r>
      <w:ins w:author="Estevez-Soto, Patricio" w:date="2020-04-02T10:26:58.714Z" w:id="433798314">
        <w:r w:rsidRPr="3FF9B2BB" w:rsidR="248E2F0A">
          <w:rPr>
            <w:lang w:val="es-CL"/>
          </w:rPr>
          <w:t>ones en la incidencia delictiva</w:t>
        </w:r>
      </w:ins>
      <w:del w:author="Estevez-Soto, Patricio" w:date="2020-04-02T10:26:50.312Z" w:id="154375322">
        <w:r w:rsidRPr="3FF9B2BB" w:rsidDel="004609BC">
          <w:rPr>
            <w:lang w:val="es-CL"/>
          </w:rPr>
          <w:delText>ón</w:delText>
        </w:r>
      </w:del>
      <w:del w:author="Estevez-Soto, Patricio" w:date="2020-04-02T10:27:02.127Z" w:id="1147609825">
        <w:r w:rsidRPr="3FF9B2BB" w:rsidDel="004609BC">
          <w:rPr>
            <w:lang w:val="es-CL"/>
          </w:rPr>
          <w:delText xml:space="preserve"> delictual</w:delText>
        </w:r>
      </w:del>
      <w:r w:rsidRPr="3FF9B2BB" w:rsidR="004609BC">
        <w:rPr>
          <w:lang w:val="es-CL"/>
        </w:rPr>
        <w:t xml:space="preserve"> cuando únicamente </w:t>
      </w:r>
      <w:del w:author="Estevez-Soto, Patricio" w:date="2020-04-02T09:19:50.533Z" w:id="709652827">
        <w:r w:rsidRPr="3FF9B2BB" w:rsidDel="004609BC">
          <w:rPr>
            <w:lang w:val="es-CL"/>
          </w:rPr>
          <w:delText xml:space="preserve">fue </w:delText>
        </w:r>
      </w:del>
      <w:ins w:author="Estevez-Soto, Patricio" w:date="2020-04-02T09:19:52.271Z" w:id="606926599">
        <w:r w:rsidRPr="3FF9B2BB" w:rsidR="2DF0412D">
          <w:rPr>
            <w:lang w:val="es-CL"/>
          </w:rPr>
          <w:t>se</w:t>
        </w:r>
        <w:r w:rsidRPr="3FF9B2BB" w:rsidR="2DF0412D">
          <w:rPr>
            <w:lang w:val="es-CL"/>
          </w:rPr>
          <w:t xml:space="preserve"> </w:t>
        </w:r>
      </w:ins>
      <w:del w:author="Estevez-Soto, Patricio" w:date="2020-04-02T09:19:54.723Z" w:id="1577587406">
        <w:r w:rsidRPr="3FF9B2BB" w:rsidDel="004609BC">
          <w:rPr>
            <w:lang w:val="es-CL"/>
          </w:rPr>
          <w:delText xml:space="preserve">examinado </w:delText>
        </w:r>
      </w:del>
      <w:ins w:author="Estevez-Soto, Patricio" w:date="2020-04-02T09:19:57.655Z" w:id="123300383">
        <w:r w:rsidRPr="3FF9B2BB" w:rsidR="4192B899">
          <w:rPr>
            <w:lang w:val="es-CL"/>
          </w:rPr>
          <w:t xml:space="preserve">examinó </w:t>
        </w:r>
      </w:ins>
      <w:r w:rsidRPr="3FF9B2BB" w:rsidR="004609BC">
        <w:rPr>
          <w:lang w:val="es-CL"/>
        </w:rPr>
        <w:t>el impacto del alumbrado público en</w:t>
      </w:r>
      <w:ins w:author="Estevez-Soto, Patricio" w:date="2020-04-02T09:20:15.818Z" w:id="1423875172">
        <w:r w:rsidRPr="3FF9B2BB" w:rsidR="1DB3F163">
          <w:rPr>
            <w:lang w:val="es-CL"/>
          </w:rPr>
          <w:t xml:space="preserve"> las</w:t>
        </w:r>
      </w:ins>
      <w:r w:rsidRPr="3FF9B2BB" w:rsidR="004609BC">
        <w:rPr>
          <w:lang w:val="es-CL"/>
        </w:rPr>
        <w:t xml:space="preserve"> horas de oscuridad. En estos mismos estudios, el mayor impacto fue </w:t>
      </w:r>
      <w:del w:author="Estevez-Soto, Patricio" w:date="2020-04-02T09:20:39.322Z" w:id="653075960">
        <w:r w:rsidRPr="3FF9B2BB" w:rsidDel="004609BC">
          <w:rPr>
            <w:lang w:val="es-CL"/>
          </w:rPr>
          <w:delText xml:space="preserve">evidenciado </w:delText>
        </w:r>
      </w:del>
      <w:ins w:author="Estevez-Soto, Patricio" w:date="2020-04-02T09:20:41.975Z" w:id="1460477823">
        <w:r w:rsidRPr="3FF9B2BB" w:rsidR="76C42412">
          <w:rPr>
            <w:lang w:val="es-CL"/>
          </w:rPr>
          <w:t xml:space="preserve">observado </w:t>
        </w:r>
      </w:ins>
      <w:r w:rsidRPr="3FF9B2BB" w:rsidR="004609BC">
        <w:rPr>
          <w:lang w:val="es-CL"/>
        </w:rPr>
        <w:t>a todas horas del día en las áreas donde el alumbrado público fue mejorado. A su vez, esto sugiere</w:t>
      </w:r>
      <w:ins w:author="Estevez-Soto, Patricio" w:date="2020-04-02T09:20:59.911Z" w:id="180902065">
        <w:r w:rsidRPr="3FF9B2BB" w:rsidR="44F1328A">
          <w:rPr>
            <w:lang w:val="es-CL"/>
          </w:rPr>
          <w:t xml:space="preserve"> </w:t>
        </w:r>
      </w:ins>
      <w:ins w:author="Estevez-Soto, Patricio" w:date="2020-04-02T09:21:00.318Z" w:id="366889583">
        <w:r w:rsidRPr="3FF9B2BB" w:rsidR="44F1328A">
          <w:rPr>
            <w:lang w:val="es-CL"/>
          </w:rPr>
          <w:t>que</w:t>
        </w:r>
      </w:ins>
      <w:r w:rsidRPr="3FF9B2BB" w:rsidR="004609BC">
        <w:rPr>
          <w:lang w:val="es-CL"/>
        </w:rPr>
        <w:t xml:space="preserve"> un mecanismo alternativo</w:t>
      </w:r>
      <w:ins w:author="Estevez-Soto, Patricio" w:date="2020-04-02T09:21:06.336Z" w:id="1911293156">
        <w:r w:rsidRPr="3FF9B2BB" w:rsidR="48B98EC2">
          <w:rPr>
            <w:lang w:val="es-CL"/>
          </w:rPr>
          <w:t xml:space="preserve"> es necesario</w:t>
        </w:r>
      </w:ins>
      <w:r w:rsidRPr="3FF9B2BB" w:rsidR="004609BC">
        <w:rPr>
          <w:lang w:val="es-CL"/>
        </w:rPr>
        <w:t xml:space="preserve"> para explicar cómo el alumbrado público </w:t>
      </w:r>
      <w:del w:author="Estevez-Soto, Patricio" w:date="2020-04-02T09:21:17.362Z" w:id="257897774">
        <w:r w:rsidRPr="3FF9B2BB" w:rsidDel="004609BC">
          <w:rPr>
            <w:lang w:val="es-CL"/>
          </w:rPr>
          <w:delText>funciona para reduci</w:delText>
        </w:r>
      </w:del>
      <w:r w:rsidRPr="3FF9B2BB" w:rsidR="004609BC">
        <w:rPr>
          <w:lang w:val="es-CL"/>
        </w:rPr>
        <w:t>r</w:t>
      </w:r>
      <w:ins w:author="Estevez-Soto, Patricio" w:date="2020-04-02T09:21:24.384Z" w:id="335129567">
        <w:r w:rsidRPr="3FF9B2BB" w:rsidR="035CBEA0">
          <w:rPr>
            <w:lang w:val="es-CL"/>
          </w:rPr>
          <w:t>educe</w:t>
        </w:r>
      </w:ins>
      <w:r w:rsidRPr="3FF9B2BB" w:rsidR="004609BC">
        <w:rPr>
          <w:lang w:val="es-CL"/>
        </w:rPr>
        <w:t xml:space="preserve"> el delito. </w:t>
      </w:r>
    </w:p>
    <w:p w:rsidR="004609BC" w:rsidP="004609BC" w:rsidRDefault="003C0F74" w14:paraId="2CB7C73B" w14:textId="5A732472">
      <w:pPr>
        <w:pStyle w:val="ListParagraph"/>
        <w:numPr>
          <w:ilvl w:val="0"/>
          <w:numId w:val="3"/>
        </w:numPr>
        <w:rPr>
          <w:lang w:val="es-CL"/>
        </w:rPr>
      </w:pPr>
      <w:r w:rsidRPr="727ADAB8" w:rsidR="003C0F74">
        <w:rPr>
          <w:lang w:val="es-CL"/>
        </w:rPr>
        <w:t xml:space="preserve">Demostrando inversión </w:t>
      </w:r>
      <w:del w:author="Estevez-Soto, Patricio" w:date="2020-04-02T09:22:17.211Z" w:id="25761724">
        <w:r w:rsidRPr="727ADAB8" w:rsidDel="003C0F74">
          <w:rPr>
            <w:lang w:val="es-CL"/>
          </w:rPr>
          <w:delText>de capitales</w:delText>
        </w:r>
      </w:del>
      <w:ins w:author="Estevez-Soto, Patricio" w:date="2020-04-02T09:22:19.832Z" w:id="1624530792">
        <w:r w:rsidRPr="727ADAB8" w:rsidR="68E46F80">
          <w:rPr>
            <w:lang w:val="es-CL"/>
          </w:rPr>
          <w:t>pública</w:t>
        </w:r>
      </w:ins>
      <w:r w:rsidRPr="727ADAB8" w:rsidR="003C0F74">
        <w:rPr>
          <w:lang w:val="es-CL"/>
        </w:rPr>
        <w:t xml:space="preserve"> en el vecindario. Esta acción tiene el potencial de mejorar las condiciones de la comunidad, generando que los residentes se preocupen más </w:t>
      </w:r>
      <w:r w:rsidRPr="727ADAB8" w:rsidR="003C0F74">
        <w:rPr>
          <w:lang w:val="es-CL"/>
        </w:rPr>
        <w:t>de sus vecindarios y por consiguiente sean más propensos a tomar acciones que puedan reducir el delito.</w:t>
      </w:r>
    </w:p>
    <w:p w:rsidRPr="00D631E9" w:rsidR="00CA3013" w:rsidRDefault="003C0F74" w14:paraId="4BFAA068" w14:textId="2261ACC9">
      <w:pPr>
        <w:rPr>
          <w:lang w:val="es-CL"/>
        </w:rPr>
      </w:pPr>
      <w:r w:rsidRPr="727ADAB8" w:rsidR="003C0F74">
        <w:rPr>
          <w:lang w:val="es-CL"/>
        </w:rPr>
        <w:t xml:space="preserve">Se requiere evidencia sistemática adicional para determinar </w:t>
      </w:r>
      <w:ins w:author="Estevez-Soto, Patricio" w:date="2020-04-02T09:27:01.654Z" w:id="454143401">
        <w:r w:rsidRPr="727ADAB8" w:rsidR="18BE52F6">
          <w:rPr>
            <w:lang w:val="es-CL"/>
          </w:rPr>
          <w:t>cuáles</w:t>
        </w:r>
      </w:ins>
      <w:ins w:author="Estevez-Soto, Patricio" w:date="2020-04-02T09:26:43.875Z" w:id="630943258">
        <w:r w:rsidRPr="727ADAB8" w:rsidR="36E0CDAE">
          <w:rPr>
            <w:lang w:val="es-CL"/>
          </w:rPr>
          <w:t xml:space="preserve"> son </w:t>
        </w:r>
      </w:ins>
      <w:r w:rsidRPr="727ADAB8" w:rsidR="003C0F74">
        <w:rPr>
          <w:lang w:val="es-CL"/>
        </w:rPr>
        <w:t>l</w:t>
      </w:r>
      <w:r w:rsidRPr="727ADAB8" w:rsidR="003C0F74">
        <w:rPr>
          <w:lang w:val="es-CL"/>
        </w:rPr>
        <w:t xml:space="preserve">os mecanismos específicos a través de los cuales </w:t>
      </w:r>
      <w:ins w:author="Estevez-Soto, Patricio" w:date="2020-04-02T09:26:52.125Z" w:id="654928719">
        <w:r w:rsidRPr="727ADAB8" w:rsidR="00B42B50">
          <w:rPr>
            <w:lang w:val="es-CL"/>
          </w:rPr>
          <w:t xml:space="preserve">mejorar </w:t>
        </w:r>
      </w:ins>
      <w:r w:rsidRPr="727ADAB8" w:rsidR="003C0F74">
        <w:rPr>
          <w:lang w:val="es-CL"/>
        </w:rPr>
        <w:t xml:space="preserve">el alumbrado público </w:t>
      </w:r>
      <w:del w:author="Estevez-Soto, Patricio" w:date="2020-04-02T09:27:14.769Z" w:id="617090802">
        <w:r w:rsidRPr="727ADAB8" w:rsidDel="003C0F74">
          <w:rPr>
            <w:lang w:val="es-CL"/>
          </w:rPr>
          <w:delText xml:space="preserve">mejorado impacta </w:delText>
        </w:r>
      </w:del>
      <w:ins w:author="Estevez-Soto, Patricio" w:date="2020-04-02T09:27:17.01Z" w:id="132693713">
        <w:r w:rsidRPr="727ADAB8" w:rsidR="4FC6BDE6">
          <w:rPr>
            <w:lang w:val="es-CL"/>
          </w:rPr>
          <w:t>reduce el delito</w:t>
        </w:r>
      </w:ins>
      <w:del w:author="Estevez-Soto, Patricio" w:date="2020-04-02T09:27:20.971Z" w:id="388885428">
        <w:r w:rsidRPr="727ADAB8" w:rsidDel="003C0F74">
          <w:rPr>
            <w:lang w:val="es-CL"/>
          </w:rPr>
          <w:delText>las acciones delictuales</w:delText>
        </w:r>
      </w:del>
      <w:r w:rsidRPr="727ADAB8" w:rsidR="003C0F74">
        <w:rPr>
          <w:lang w:val="es-CL"/>
        </w:rPr>
        <w:t xml:space="preserve">. Específicamente, esta evidencia es necesaria para examinar cómo la influencia del </w:t>
      </w:r>
      <w:r w:rsidRPr="727ADAB8" w:rsidR="00CB362D">
        <w:rPr>
          <w:lang w:val="es-CL"/>
        </w:rPr>
        <w:t xml:space="preserve">sentido de orgullo comunitario </w:t>
      </w:r>
      <w:r w:rsidRPr="727ADAB8" w:rsidR="003C0F74">
        <w:rPr>
          <w:lang w:val="es-CL"/>
        </w:rPr>
        <w:t xml:space="preserve">en un vecindario </w:t>
      </w:r>
      <w:del w:author="Estevez-Soto, Patricio" w:date="2020-04-02T09:27:31.694Z" w:id="495011473">
        <w:r w:rsidRPr="727ADAB8" w:rsidDel="003C0F74">
          <w:rPr>
            <w:lang w:val="es-CL"/>
          </w:rPr>
          <w:delText>-</w:delText>
        </w:r>
      </w:del>
      <w:ins w:author="Estevez-Soto, Patricio" w:date="2020-04-02T09:28:53.402Z" w:id="1546726302">
        <w:r w:rsidRPr="727ADAB8" w:rsidR="18E84DA0">
          <w:rPr>
            <w:lang w:val="es-CL"/>
          </w:rPr>
          <w:t>─</w:t>
        </w:r>
      </w:ins>
      <w:r w:rsidRPr="727ADAB8" w:rsidR="003C0F74">
        <w:rPr>
          <w:lang w:val="es-CL"/>
        </w:rPr>
        <w:t>como resultado de un alumbrado público mejorado</w:t>
      </w:r>
      <w:del w:author="Estevez-Soto, Patricio" w:date="2020-04-02T09:27:48.545Z" w:id="1068848464">
        <w:r w:rsidRPr="727ADAB8" w:rsidDel="003C0F74">
          <w:rPr>
            <w:lang w:val="es-CL"/>
          </w:rPr>
          <w:delText>-</w:delText>
        </w:r>
        <w:r w:rsidRPr="727ADAB8" w:rsidDel="003C0F74">
          <w:rPr>
            <w:lang w:val="es-CL"/>
          </w:rPr>
          <w:delText xml:space="preserve"> </w:delText>
        </w:r>
      </w:del>
      <w:ins w:author="Estevez-Soto, Patricio" w:date="2020-04-02T09:27:48.548Z" w:id="995955703">
        <w:r w:rsidRPr="727ADAB8" w:rsidR="26A2CA34">
          <w:rPr>
            <w:lang w:val="es-CL"/>
          </w:rPr>
          <w:t>–</w:t>
        </w:r>
      </w:ins>
      <w:r w:rsidRPr="727ADAB8" w:rsidR="003C0F74">
        <w:rPr>
          <w:lang w:val="es-CL"/>
        </w:rPr>
        <w:t xml:space="preserve">impacta </w:t>
      </w:r>
      <w:r w:rsidRPr="727ADAB8" w:rsidR="003C0F74">
        <w:rPr>
          <w:lang w:val="es-CL"/>
        </w:rPr>
        <w:t>en la reducción del delito.</w:t>
      </w:r>
    </w:p>
    <w:p w:rsidR="009E1C5F" w:rsidP="727ADAB8" w:rsidRDefault="009E1C5F" w14:paraId="033C2D66" w14:textId="3F40FA12">
      <w:pPr>
        <w:rPr>
          <w:b w:val="1"/>
          <w:bCs w:val="1"/>
          <w:lang w:val="es-CL"/>
        </w:rPr>
      </w:pPr>
      <w:r w:rsidRPr="41F8C79A" w:rsidR="007EB223">
        <w:rPr>
          <w:b w:val="1"/>
          <w:bCs w:val="1"/>
          <w:lang w:val="es-CL"/>
        </w:rPr>
        <w:t xml:space="preserve">5. </w:t>
      </w:r>
      <w:r w:rsidRPr="41F8C79A" w:rsidR="009E1C5F">
        <w:rPr>
          <w:b w:val="1"/>
          <w:bCs w:val="1"/>
          <w:lang w:val="es-CL"/>
        </w:rPr>
        <w:t>Dónde funciona</w:t>
      </w:r>
    </w:p>
    <w:p w:rsidR="003C0F74" w:rsidP="00245C72" w:rsidRDefault="00245C72" w14:paraId="632626AA" w14:textId="79BB5A30">
      <w:pPr>
        <w:rPr>
          <w:lang w:val="es-CL"/>
        </w:rPr>
      </w:pPr>
      <w:r w:rsidRPr="459957E7" w:rsidR="00245C72">
        <w:rPr>
          <w:lang w:val="es-CL"/>
        </w:rPr>
        <w:t>​</w:t>
      </w:r>
      <w:r w:rsidRPr="459957E7" w:rsidR="00BC17AD">
        <w:rPr>
          <w:lang w:val="es-CL"/>
        </w:rPr>
        <w:t>Existe evidencia</w:t>
      </w:r>
      <w:ins w:author="Estevez-Soto, Patricio" w:date="2020-04-02T09:30:16.827Z" w:id="816305524">
        <w:r w:rsidRPr="459957E7" w:rsidR="3CAFFB86">
          <w:rPr>
            <w:lang w:val="es-CL"/>
          </w:rPr>
          <w:t xml:space="preserve"> de</w:t>
        </w:r>
      </w:ins>
      <w:r w:rsidRPr="459957E7" w:rsidR="00BC17AD">
        <w:rPr>
          <w:lang w:val="es-CL"/>
        </w:rPr>
        <w:t xml:space="preserve"> que la reducción de delito sería probablemente mayor si </w:t>
      </w:r>
      <w:ins w:author="Estevez-Soto, Patricio" w:date="2020-04-02T09:30:58.895Z" w:id="1335266878">
        <w:r w:rsidRPr="459957E7" w:rsidR="6F09C737">
          <w:rPr>
            <w:lang w:val="es-CL"/>
          </w:rPr>
          <w:t xml:space="preserve">la mejora </w:t>
        </w:r>
      </w:ins>
      <w:ins w:author="Estevez-Soto, Patricio" w:date="2020-04-02T09:31:19.187Z" w:id="1678223066">
        <w:r w:rsidRPr="459957E7" w:rsidR="6F09C737">
          <w:rPr>
            <w:lang w:val="es-CL"/>
          </w:rPr>
          <w:t>d</w:t>
        </w:r>
      </w:ins>
      <w:ins w:author="Estevez-Soto, Patricio" w:date="2020-04-02T09:30:58.895Z" w:id="79060501">
        <w:r w:rsidRPr="459957E7" w:rsidR="6F09C737">
          <w:rPr>
            <w:lang w:val="es-CL"/>
          </w:rPr>
          <w:t xml:space="preserve">el alumbrado público se realiza en un área </w:t>
        </w:r>
      </w:ins>
      <w:ins w:author="Estevez-Soto, Patricio" w:date="2020-04-02T09:31:02.605Z" w:id="1485935380">
        <w:r w:rsidRPr="459957E7" w:rsidR="6F09C737">
          <w:rPr>
            <w:lang w:val="es-CL"/>
          </w:rPr>
          <w:t xml:space="preserve">en la que </w:t>
        </w:r>
      </w:ins>
      <w:r w:rsidRPr="459957E7" w:rsidR="00BC17AD">
        <w:rPr>
          <w:lang w:val="es-CL"/>
        </w:rPr>
        <w:t xml:space="preserve">la iluminación </w:t>
      </w:r>
      <w:del w:author="Estevez-Soto, Patricio" w:date="2020-04-02T09:31:05.121Z" w:id="1128129713">
        <w:r w:rsidRPr="459957E7" w:rsidDel="00245C72">
          <w:rPr>
            <w:lang w:val="es-CL"/>
          </w:rPr>
          <w:delText>de un área</w:delText>
        </w:r>
      </w:del>
      <w:r w:rsidRPr="459957E7" w:rsidR="00BC17AD">
        <w:rPr>
          <w:lang w:val="es-CL"/>
        </w:rPr>
        <w:t xml:space="preserve">es pobre y la mejora en </w:t>
      </w:r>
      <w:del w:author="Estevez-Soto, Patricio" w:date="2020-04-02T09:31:49.585Z" w:id="1309010388">
        <w:r w:rsidRPr="459957E7" w:rsidDel="00245C72">
          <w:rPr>
            <w:lang w:val="es-CL"/>
          </w:rPr>
          <w:delText>el alumbrado público</w:delText>
        </w:r>
      </w:del>
      <w:ins w:author="Estevez-Soto, Patricio" w:date="2020-04-02T09:31:56.695Z" w:id="1513739680">
        <w:r w:rsidRPr="459957E7" w:rsidR="66FF5AE0">
          <w:rPr>
            <w:lang w:val="es-CL"/>
          </w:rPr>
          <w:t>la iluminación</w:t>
        </w:r>
      </w:ins>
      <w:r w:rsidRPr="459957E7" w:rsidR="00BC17AD">
        <w:rPr>
          <w:lang w:val="es-CL"/>
        </w:rPr>
        <w:t xml:space="preserve"> fuese considerable.</w:t>
      </w:r>
    </w:p>
    <w:p w:rsidR="00BC17AD" w:rsidP="00245C72" w:rsidRDefault="00BC17AD" w14:paraId="01792BF3" w14:textId="34E9EEE1">
      <w:pPr>
        <w:rPr>
          <w:lang w:val="es-CL"/>
        </w:rPr>
      </w:pPr>
      <w:r w:rsidRPr="727ADAB8" w:rsidR="00BC17AD">
        <w:rPr>
          <w:lang w:val="es-CL"/>
        </w:rPr>
        <w:t>Se ha encontrado que el impacto de</w:t>
      </w:r>
      <w:ins w:author="Estevez-Soto, Patricio" w:date="2020-04-02T09:32:14.608Z" w:id="1133706608">
        <w:r w:rsidRPr="727ADAB8" w:rsidR="5DF80625">
          <w:rPr>
            <w:lang w:val="es-CL"/>
          </w:rPr>
          <w:t xml:space="preserve"> mejorar e</w:t>
        </w:r>
      </w:ins>
      <w:r w:rsidRPr="727ADAB8" w:rsidR="00BC17AD">
        <w:rPr>
          <w:lang w:val="es-CL"/>
        </w:rPr>
        <w:t xml:space="preserve">l alumbrado público </w:t>
      </w:r>
      <w:del w:author="Estevez-Soto, Patricio" w:date="2020-04-02T09:32:16.007Z" w:id="1215003059">
        <w:r w:rsidRPr="727ADAB8" w:rsidDel="00BC17AD">
          <w:rPr>
            <w:lang w:val="es-CL"/>
          </w:rPr>
          <w:delText xml:space="preserve">mejorado </w:delText>
        </w:r>
      </w:del>
      <w:r w:rsidRPr="727ADAB8" w:rsidR="00BC17AD">
        <w:rPr>
          <w:lang w:val="es-CL"/>
        </w:rPr>
        <w:t xml:space="preserve">varía entre países y según </w:t>
      </w:r>
      <w:r w:rsidRPr="727ADAB8" w:rsidR="007709EC">
        <w:rPr>
          <w:lang w:val="es-CL"/>
        </w:rPr>
        <w:t xml:space="preserve">el </w:t>
      </w:r>
      <w:r w:rsidRPr="727ADAB8" w:rsidR="00BC17AD">
        <w:rPr>
          <w:lang w:val="es-CL"/>
        </w:rPr>
        <w:t>tipo de delito.</w:t>
      </w:r>
    </w:p>
    <w:p w:rsidR="00BC17AD" w:rsidP="00245C72" w:rsidRDefault="00BC17AD" w14:paraId="0A9F9561" w14:textId="37BD2936">
      <w:pPr>
        <w:rPr>
          <w:lang w:val="es-CL"/>
        </w:rPr>
      </w:pPr>
      <w:r w:rsidRPr="727ADAB8" w:rsidR="00BC17AD">
        <w:rPr>
          <w:lang w:val="es-CL"/>
        </w:rPr>
        <w:t xml:space="preserve">En el Reino Unido, </w:t>
      </w:r>
      <w:ins w:author="Estevez-Soto, Patricio" w:date="2020-04-02T09:32:38.441Z" w:id="1194847287">
        <w:r w:rsidRPr="727ADAB8" w:rsidR="1AF1B6E7">
          <w:rPr>
            <w:lang w:val="es-CL"/>
          </w:rPr>
          <w:t>se observó una reducción</w:t>
        </w:r>
      </w:ins>
      <w:del w:author="Estevez-Soto, Patricio" w:date="2020-04-02T09:32:42.838Z" w:id="1855188145">
        <w:r w:rsidRPr="727ADAB8" w:rsidDel="00BC17AD">
          <w:rPr>
            <w:lang w:val="es-CL"/>
          </w:rPr>
          <w:delText>un</w:delText>
        </w:r>
      </w:del>
      <w:r w:rsidRPr="727ADAB8" w:rsidR="00BC17AD">
        <w:rPr>
          <w:lang w:val="es-CL"/>
        </w:rPr>
        <w:t xml:space="preserve"> promedio de </w:t>
      </w:r>
      <w:commentRangeStart w:id="645313682"/>
      <w:r w:rsidRPr="727ADAB8" w:rsidR="00BC17AD">
        <w:rPr>
          <w:lang w:val="es-CL"/>
        </w:rPr>
        <w:t xml:space="preserve">38 delitos </w:t>
      </w:r>
      <w:commentRangeEnd w:id="645313682"/>
      <w:r>
        <w:rPr>
          <w:rStyle w:val="CommentReference"/>
        </w:rPr>
        <w:commentReference w:id="645313682"/>
      </w:r>
      <w:del w:author="Estevez-Soto, Patricio" w:date="2020-04-02T09:32:50.729Z" w:id="1552622633">
        <w:r w:rsidRPr="727ADAB8" w:rsidDel="00BC17AD">
          <w:rPr>
            <w:lang w:val="es-CL"/>
          </w:rPr>
          <w:delText>menos fue observado</w:delText>
        </w:r>
      </w:del>
      <w:r w:rsidRPr="727ADAB8" w:rsidR="00BC17AD">
        <w:rPr>
          <w:lang w:val="es-CL"/>
        </w:rPr>
        <w:t xml:space="preserve"> en áreas con alumbrado público mejorado. En comparación, en Estados Unidos, </w:t>
      </w:r>
      <w:r w:rsidRPr="727ADAB8" w:rsidR="00C54195">
        <w:rPr>
          <w:lang w:val="es-CL"/>
        </w:rPr>
        <w:t xml:space="preserve">se observó </w:t>
      </w:r>
      <w:r w:rsidRPr="727ADAB8" w:rsidR="00BC17AD">
        <w:rPr>
          <w:lang w:val="es-CL"/>
        </w:rPr>
        <w:t>un promedio de siete delitos menos en áreas donde se realizó dicha intervención.</w:t>
      </w:r>
    </w:p>
    <w:p w:rsidRPr="00D631E9" w:rsidR="00245C72" w:rsidP="00245C72" w:rsidRDefault="00BC17AD" w14:paraId="57A4A2C4" w14:textId="18DD08B4">
      <w:pPr>
        <w:rPr>
          <w:lang w:val="es-CL"/>
        </w:rPr>
      </w:pPr>
      <w:r w:rsidRPr="727ADAB8" w:rsidR="00BC17AD">
        <w:rPr>
          <w:lang w:val="es-CL"/>
        </w:rPr>
        <w:t>En</w:t>
      </w:r>
      <w:ins w:author="Estevez-Soto, Patricio" w:date="2020-04-02T09:42:55.389Z" w:id="1677995186">
        <w:r w:rsidRPr="727ADAB8" w:rsidR="6C428D78">
          <w:rPr>
            <w:lang w:val="es-CL"/>
          </w:rPr>
          <w:t xml:space="preserve"> delitos contra la propiedad, la reducción promedio</w:t>
        </w:r>
      </w:ins>
      <w:ins w:author="Estevez-Soto, Patricio" w:date="2020-04-02T09:43:12.734Z" w:id="1109905507">
        <w:r w:rsidRPr="727ADAB8" w:rsidR="4D6B8580">
          <w:rPr>
            <w:lang w:val="es-CL"/>
          </w:rPr>
          <w:t xml:space="preserve"> observada</w:t>
        </w:r>
      </w:ins>
      <w:ins w:author="Estevez-Soto, Patricio" w:date="2020-04-02T09:42:55.389Z" w:id="671740844">
        <w:r w:rsidRPr="727ADAB8" w:rsidR="6C428D78">
          <w:rPr>
            <w:lang w:val="es-CL"/>
          </w:rPr>
          <w:t xml:space="preserve"> en</w:t>
        </w:r>
      </w:ins>
      <w:r w:rsidRPr="727ADAB8" w:rsidR="00BC17AD">
        <w:rPr>
          <w:lang w:val="es-CL"/>
        </w:rPr>
        <w:t xml:space="preserve"> el Reino Unido</w:t>
      </w:r>
      <w:ins w:author="Estevez-Soto, Patricio" w:date="2020-04-02T09:42:59.042Z" w:id="1042800803">
        <w:r w:rsidRPr="727ADAB8" w:rsidR="4084C728">
          <w:rPr>
            <w:lang w:val="es-CL"/>
          </w:rPr>
          <w:t xml:space="preserve"> fue de </w:t>
        </w:r>
      </w:ins>
      <w:del w:author="Estevez-Soto, Patricio" w:date="2020-04-02T09:43:01.927Z" w:id="1808293402">
        <w:r w:rsidRPr="727ADAB8" w:rsidDel="00BC17AD">
          <w:rPr>
            <w:lang w:val="es-CL"/>
          </w:rPr>
          <w:delText>, un promedio de</w:delText>
        </w:r>
      </w:del>
      <w:r w:rsidRPr="727ADAB8" w:rsidR="00BC17AD">
        <w:rPr>
          <w:lang w:val="es-CL"/>
        </w:rPr>
        <w:t xml:space="preserve"> 17 delitos</w:t>
      </w:r>
      <w:r w:rsidRPr="727ADAB8" w:rsidR="007709EC">
        <w:rPr>
          <w:lang w:val="es-CL"/>
        </w:rPr>
        <w:t xml:space="preserve"> </w:t>
      </w:r>
      <w:del w:author="Estevez-Soto, Patricio" w:date="2020-04-02T09:43:22.907Z" w:id="1653124513">
        <w:r w:rsidRPr="727ADAB8" w:rsidDel="007709EC">
          <w:rPr>
            <w:lang w:val="es-CL"/>
          </w:rPr>
          <w:delText>menos</w:delText>
        </w:r>
        <w:r w:rsidRPr="727ADAB8" w:rsidDel="00BC17AD">
          <w:rPr>
            <w:lang w:val="es-CL"/>
          </w:rPr>
          <w:delText xml:space="preserve"> contra la propiedad fue observado </w:delText>
        </w:r>
      </w:del>
      <w:r w:rsidRPr="727ADAB8" w:rsidR="00BC17AD">
        <w:rPr>
          <w:lang w:val="es-CL"/>
        </w:rPr>
        <w:t xml:space="preserve">en áreas con alumbrado público mejorado. En comparación, en Estados Unidos, </w:t>
      </w:r>
      <w:r w:rsidRPr="727ADAB8" w:rsidR="00C54195">
        <w:rPr>
          <w:lang w:val="es-CL"/>
        </w:rPr>
        <w:t xml:space="preserve">se observó </w:t>
      </w:r>
      <w:r w:rsidRPr="727ADAB8" w:rsidR="00BC17AD">
        <w:rPr>
          <w:lang w:val="es-CL"/>
        </w:rPr>
        <w:t>un promedio de nueve delitos</w:t>
      </w:r>
      <w:ins w:author="Estevez-Soto, Patricio" w:date="2020-04-02T09:44:28.011Z" w:id="1611287753">
        <w:r w:rsidRPr="727ADAB8" w:rsidR="40967C2C">
          <w:rPr>
            <w:lang w:val="es-CL"/>
          </w:rPr>
          <w:t xml:space="preserve"> contra la propiedad</w:t>
        </w:r>
      </w:ins>
      <w:r w:rsidRPr="727ADAB8" w:rsidR="00BC17AD">
        <w:rPr>
          <w:lang w:val="es-CL"/>
        </w:rPr>
        <w:t xml:space="preserve"> menos en áreas donde se realizó dicha intervención.</w:t>
      </w:r>
    </w:p>
    <w:p w:rsidRPr="006E1EDF" w:rsidR="00D631E9" w:rsidP="41F8C79A" w:rsidRDefault="00D631E9" w14:paraId="74595116" w14:textId="554C500E">
      <w:pPr>
        <w:rPr>
          <w:b w:val="1"/>
          <w:bCs w:val="1"/>
          <w:lang w:val="es-CL"/>
        </w:rPr>
      </w:pPr>
      <w:r w:rsidRPr="41F8C79A" w:rsidR="319257A6">
        <w:rPr>
          <w:b w:val="1"/>
          <w:bCs w:val="1"/>
          <w:lang w:val="es-CL"/>
        </w:rPr>
        <w:t xml:space="preserve">6. </w:t>
      </w:r>
      <w:r w:rsidRPr="41F8C79A" w:rsidR="00D631E9">
        <w:rPr>
          <w:b w:val="1"/>
          <w:bCs w:val="1"/>
          <w:lang w:val="es-CL"/>
        </w:rPr>
        <w:t>Cómo hacerlo</w:t>
      </w:r>
    </w:p>
    <w:p w:rsidR="00BC17AD" w:rsidP="00245C72" w:rsidRDefault="00BC17AD" w14:paraId="32CB1082" w14:textId="53CBAF65">
      <w:pPr>
        <w:rPr>
          <w:lang w:val="es-CL"/>
        </w:rPr>
      </w:pPr>
      <w:r w:rsidRPr="4636AFDF" w:rsidR="00BC17AD">
        <w:rPr>
          <w:lang w:val="es-CL"/>
        </w:rPr>
        <w:t xml:space="preserve">Casi no existe evidencia respecto a cómo asegurar que una intervención de alumbrado público sea efectiva. El único factor </w:t>
      </w:r>
      <w:del w:author="Estevez-Soto, Patricio" w:date="2020-04-02T09:46:36.11Z" w:id="1906287147">
        <w:r w:rsidRPr="4636AFDF" w:rsidDel="00BC17AD">
          <w:rPr>
            <w:lang w:val="es-CL"/>
          </w:rPr>
          <w:delText xml:space="preserve">evidenciado </w:delText>
        </w:r>
      </w:del>
      <w:ins w:author="Estevez-Soto, Patricio" w:date="2020-04-02T09:46:37.962Z" w:id="1177989087">
        <w:r w:rsidRPr="4636AFDF" w:rsidR="6AA1B8C1">
          <w:rPr>
            <w:lang w:val="es-CL"/>
          </w:rPr>
          <w:t xml:space="preserve">identificado </w:t>
        </w:r>
      </w:ins>
      <w:r w:rsidRPr="4636AFDF" w:rsidR="00C54195">
        <w:rPr>
          <w:lang w:val="es-CL"/>
        </w:rPr>
        <w:t>en torno a la efectividad de una</w:t>
      </w:r>
      <w:r w:rsidRPr="4636AFDF" w:rsidR="00BC17AD">
        <w:rPr>
          <w:lang w:val="es-CL"/>
        </w:rPr>
        <w:t xml:space="preserve"> mejora en el alumbrado público es </w:t>
      </w:r>
      <w:r w:rsidRPr="4636AFDF" w:rsidR="00CB362D">
        <w:rPr>
          <w:lang w:val="es-CL"/>
        </w:rPr>
        <w:t xml:space="preserve">que </w:t>
      </w:r>
      <w:r w:rsidRPr="4636AFDF" w:rsidR="00BC17AD">
        <w:rPr>
          <w:lang w:val="es-CL"/>
        </w:rPr>
        <w:t>l</w:t>
      </w:r>
      <w:ins w:author="Estevez-Soto, Patricio" w:date="2020-04-02T09:46:59.55Z" w:id="702936788">
        <w:r w:rsidRPr="4636AFDF" w:rsidR="0FEEF8F3">
          <w:rPr>
            <w:lang w:val="es-CL"/>
          </w:rPr>
          <w:t>a</w:t>
        </w:r>
      </w:ins>
      <w:ins w:author="Estevez-Soto, Patricio" w:date="2020-04-02T09:47:06.537Z" w:id="23277753">
        <w:r w:rsidRPr="4636AFDF" w:rsidR="0FEEF8F3">
          <w:rPr>
            <w:lang w:val="es-CL"/>
          </w:rPr>
          <w:t xml:space="preserve"> iluminación </w:t>
        </w:r>
      </w:ins>
      <w:del w:author="Estevez-Soto, Patricio" w:date="2020-04-02T09:46:58.002Z" w:id="116806179">
        <w:r w:rsidRPr="4636AFDF" w:rsidDel="00BC17AD">
          <w:rPr>
            <w:lang w:val="es-CL"/>
          </w:rPr>
          <w:delText>as condiciones lumínicas</w:delText>
        </w:r>
      </w:del>
      <w:r w:rsidRPr="4636AFDF" w:rsidR="00BC17AD">
        <w:rPr>
          <w:lang w:val="es-CL"/>
        </w:rPr>
        <w:t>del área intervenida</w:t>
      </w:r>
      <w:r w:rsidRPr="4636AFDF" w:rsidR="00CB362D">
        <w:rPr>
          <w:lang w:val="es-CL"/>
        </w:rPr>
        <w:t xml:space="preserve"> haya</w:t>
      </w:r>
      <w:del w:author="Estevez-Soto, Patricio" w:date="2020-04-02T09:47:09.985Z" w:id="754785964">
        <w:r w:rsidRPr="4636AFDF" w:rsidDel="00BC17AD">
          <w:rPr>
            <w:lang w:val="es-CL"/>
          </w:rPr>
          <w:delText>n</w:delText>
        </w:r>
      </w:del>
      <w:r w:rsidRPr="4636AFDF" w:rsidR="00CB362D">
        <w:rPr>
          <w:lang w:val="es-CL"/>
        </w:rPr>
        <w:t xml:space="preserve"> sido “mejorada</w:t>
      </w:r>
      <w:del w:author="Estevez-Soto, Patricio" w:date="2020-04-02T09:47:12.213Z" w:id="2049764551">
        <w:r w:rsidRPr="4636AFDF" w:rsidDel="00BC17AD">
          <w:rPr>
            <w:lang w:val="es-CL"/>
          </w:rPr>
          <w:delText>s</w:delText>
        </w:r>
      </w:del>
      <w:r w:rsidRPr="4636AFDF" w:rsidR="00CB362D">
        <w:rPr>
          <w:lang w:val="es-CL"/>
        </w:rPr>
        <w:t xml:space="preserve"> considerablemente”</w:t>
      </w:r>
      <w:r w:rsidRPr="4636AFDF" w:rsidR="00BC17AD">
        <w:rPr>
          <w:lang w:val="es-CL"/>
        </w:rPr>
        <w:t>.</w:t>
      </w:r>
    </w:p>
    <w:p w:rsidRPr="006E1EDF" w:rsidR="00E60C1A" w:rsidP="41F8C79A" w:rsidRDefault="00E60C1A" w14:paraId="570FF8DE" w14:textId="56F564E4">
      <w:pPr>
        <w:rPr>
          <w:b w:val="1"/>
          <w:bCs w:val="1"/>
          <w:lang w:val="es-CL"/>
        </w:rPr>
      </w:pPr>
      <w:r w:rsidRPr="41F8C79A" w:rsidR="4EF49589">
        <w:rPr>
          <w:b w:val="1"/>
          <w:bCs w:val="1"/>
          <w:lang w:val="es-CL"/>
        </w:rPr>
        <w:t xml:space="preserve">7. </w:t>
      </w:r>
      <w:r w:rsidRPr="41F8C79A" w:rsidR="00E60C1A">
        <w:rPr>
          <w:b w:val="1"/>
          <w:bCs w:val="1"/>
          <w:lang w:val="es-CL"/>
        </w:rPr>
        <w:t>Cost</w:t>
      </w:r>
      <w:r w:rsidRPr="41F8C79A" w:rsidR="006E1EDF">
        <w:rPr>
          <w:b w:val="1"/>
          <w:bCs w:val="1"/>
          <w:lang w:val="es-CL"/>
        </w:rPr>
        <w:t>o</w:t>
      </w:r>
    </w:p>
    <w:p w:rsidR="00C54195" w:rsidP="00245C72" w:rsidRDefault="00C54195" w14:paraId="34CB8C6B" w14:textId="7E2CAB53">
      <w:pPr>
        <w:rPr>
          <w:lang w:val="es-CL"/>
        </w:rPr>
      </w:pPr>
      <w:r>
        <w:rPr>
          <w:lang w:val="es-CL"/>
        </w:rPr>
        <w:t>A la fecha, no se han realizado estudios que examinen de manera rigurosa los efectos de costo-beneficio del alumbrado público. Para esta intervención, los costos asociados a los tipos de alumbrado, el precio de la electricidad y los valores de mantenimiento y reparación deben ser considerados.</w:t>
      </w:r>
    </w:p>
    <w:p w:rsidR="00E60C1A" w:rsidP="41F8C79A" w:rsidRDefault="00666461" w14:paraId="0296F855" w14:textId="57F6033E">
      <w:pPr>
        <w:rPr>
          <w:b w:val="1"/>
          <w:bCs w:val="1"/>
        </w:rPr>
      </w:pPr>
      <w:r w:rsidRPr="41F8C79A" w:rsidR="74548232">
        <w:rPr>
          <w:b w:val="1"/>
          <w:bCs w:val="1"/>
        </w:rPr>
        <w:t xml:space="preserve">8. </w:t>
      </w:r>
      <w:r w:rsidRPr="41F8C79A" w:rsidR="00666461">
        <w:rPr>
          <w:b w:val="1"/>
          <w:bCs w:val="1"/>
        </w:rPr>
        <w:t xml:space="preserve">Temas </w:t>
      </w:r>
      <w:proofErr w:type="spellStart"/>
      <w:r w:rsidRPr="41F8C79A" w:rsidR="00666461">
        <w:rPr>
          <w:b w:val="1"/>
          <w:bCs w:val="1"/>
        </w:rPr>
        <w:t>adicionales</w:t>
      </w:r>
      <w:proofErr w:type="spellEnd"/>
    </w:p>
    <w:p w:rsidR="00C54195" w:rsidP="00245C72" w:rsidRDefault="00C54195" w14:paraId="237BDD5C" w14:textId="6377AEDC">
      <w:pPr>
        <w:pStyle w:val="ListParagraph"/>
        <w:numPr>
          <w:ilvl w:val="0"/>
          <w:numId w:val="2"/>
        </w:numPr>
        <w:rPr>
          <w:lang w:val="es-CL"/>
        </w:rPr>
      </w:pPr>
      <w:r w:rsidRPr="7F6C2319" w:rsidR="00C54195">
        <w:rPr>
          <w:lang w:val="es-CL"/>
        </w:rPr>
        <w:t xml:space="preserve">Si </w:t>
      </w:r>
      <w:ins w:author="Estevez-Soto, Patricio" w:date="2020-04-02T09:59:26.043Z" w:id="46846244">
        <w:r w:rsidRPr="7F6C2319" w:rsidR="5A749D01">
          <w:rPr>
            <w:lang w:val="es-CL"/>
          </w:rPr>
          <w:t xml:space="preserve">mejorar </w:t>
        </w:r>
      </w:ins>
      <w:r w:rsidRPr="7F6C2319" w:rsidR="00C54195">
        <w:rPr>
          <w:lang w:val="es-CL"/>
        </w:rPr>
        <w:t xml:space="preserve">el alumbrado público </w:t>
      </w:r>
      <w:del w:author="Estevez-Soto, Patricio" w:date="2020-04-02T11:19:10.828Z" w:id="1332026284">
        <w:r w:rsidRPr="7F6C2319" w:rsidDel="00C54195">
          <w:rPr>
            <w:lang w:val="es-CL"/>
          </w:rPr>
          <w:delText xml:space="preserve">mejorado </w:delText>
        </w:r>
      </w:del>
      <w:del w:author="Estevez-Soto, Patricio" w:date="2020-04-02T09:59:30.027Z" w:id="1716575956">
        <w:r w:rsidRPr="7F6C2319" w:rsidDel="00C54195">
          <w:rPr>
            <w:lang w:val="es-CL"/>
          </w:rPr>
          <w:delText xml:space="preserve">impacta </w:delText>
        </w:r>
      </w:del>
      <w:ins w:author="Estevez-Soto, Patricio" w:date="2020-04-02T09:59:30.66Z" w:id="2137793305">
        <w:r w:rsidRPr="7F6C2319" w:rsidR="75823BE2">
          <w:rPr>
            <w:lang w:val="es-CL"/>
          </w:rPr>
          <w:t>reduce</w:t>
        </w:r>
      </w:ins>
      <w:del w:author="Estevez-Soto, Patricio" w:date="2020-04-02T09:59:32.369Z" w:id="2112577658">
        <w:r w:rsidRPr="7F6C2319" w:rsidDel="00C54195">
          <w:rPr>
            <w:lang w:val="es-CL"/>
          </w:rPr>
          <w:delText>a</w:delText>
        </w:r>
      </w:del>
      <w:ins w:author="Estevez-Soto, Patricio" w:date="2020-04-02T09:59:35.959Z" w:id="874143211">
        <w:r w:rsidRPr="7F6C2319" w:rsidR="242128E6">
          <w:rPr>
            <w:lang w:val="es-CL"/>
          </w:rPr>
          <w:t xml:space="preserve"> e</w:t>
        </w:r>
      </w:ins>
      <w:r w:rsidRPr="7F6C2319" w:rsidR="00C54195">
        <w:rPr>
          <w:lang w:val="es-CL"/>
        </w:rPr>
        <w:t>l delito influenciando el</w:t>
      </w:r>
      <w:r w:rsidRPr="7F6C2319" w:rsidR="00CB362D">
        <w:rPr>
          <w:lang w:val="es-CL"/>
        </w:rPr>
        <w:t xml:space="preserve"> sentido de </w:t>
      </w:r>
      <w:r w:rsidRPr="7F6C2319" w:rsidR="00C54195">
        <w:rPr>
          <w:lang w:val="es-CL"/>
        </w:rPr>
        <w:t>orgullo comunitario</w:t>
      </w:r>
      <w:r w:rsidRPr="7F6C2319" w:rsidR="00CB362D">
        <w:rPr>
          <w:lang w:val="es-CL"/>
        </w:rPr>
        <w:t>,</w:t>
      </w:r>
      <w:r w:rsidRPr="7F6C2319" w:rsidR="00C54195">
        <w:rPr>
          <w:lang w:val="es-CL"/>
        </w:rPr>
        <w:t xml:space="preserve"> podría ser más efectivo en comunidades</w:t>
      </w:r>
      <w:ins w:author="Estevez-Soto, Patricio" w:date="2020-04-02T11:20:16.189Z" w:id="156956681">
        <w:r w:rsidRPr="7F6C2319" w:rsidR="357F84CB">
          <w:rPr>
            <w:lang w:val="es-CL"/>
          </w:rPr>
          <w:t xml:space="preserve"> socialmente estables</w:t>
        </w:r>
      </w:ins>
      <w:ins w:author="Estevez-Soto, Patricio" w:date="2020-04-02T11:22:32.899Z" w:id="662900501">
        <w:r w:rsidRPr="7F6C2319" w:rsidR="02CAD124">
          <w:rPr>
            <w:lang w:val="es-CL"/>
          </w:rPr>
          <w:t xml:space="preserve"> </w:t>
        </w:r>
      </w:ins>
      <w:ins w:author="Estevez-Soto, Patricio" w:date="2020-04-02T11:20:16.189Z" w:id="1397102916">
        <w:r w:rsidRPr="7F6C2319" w:rsidR="357F84CB">
          <w:rPr>
            <w:lang w:val="es-CL"/>
          </w:rPr>
          <w:t>con</w:t>
        </w:r>
      </w:ins>
      <w:ins w:author="Estevez-Soto, Patricio" w:date="2020-04-02T10:00:40.292Z" w:id="1965757334">
        <w:r w:rsidRPr="7F6C2319" w:rsidR="1F0F3113">
          <w:rPr>
            <w:lang w:val="es-CL"/>
          </w:rPr>
          <w:t xml:space="preserve"> </w:t>
        </w:r>
      </w:ins>
      <w:ins w:author="Estevez-Soto, Patricio" w:date="2020-04-02T11:20:35.902Z" w:id="291491673">
        <w:r w:rsidRPr="7F6C2319" w:rsidR="7F39AA3D">
          <w:rPr>
            <w:lang w:val="es-CL"/>
          </w:rPr>
          <w:t>marginación y</w:t>
        </w:r>
      </w:ins>
      <w:ins w:author="Estevez-Soto, Patricio" w:date="2020-04-02T10:00:40.292Z" w:id="2041746351">
        <w:r w:rsidRPr="7F6C2319" w:rsidR="1F0F3113">
          <w:rPr>
            <w:lang w:val="es-CL"/>
          </w:rPr>
          <w:t xml:space="preserve"> bajos niveles de inversión pública</w:t>
        </w:r>
      </w:ins>
      <w:del w:author="Estevez-Soto, Patricio" w:date="2020-04-02T11:20:50.65Z" w:id="365495160">
        <w:r w:rsidRPr="7F6C2319" w:rsidDel="00C54195">
          <w:rPr>
            <w:lang w:val="es-CL"/>
          </w:rPr>
          <w:delText xml:space="preserve"> estables pero con bajos niveles de inversión</w:delText>
        </w:r>
      </w:del>
      <w:r w:rsidRPr="7F6C2319" w:rsidR="00C54195">
        <w:rPr>
          <w:lang w:val="es-CL"/>
        </w:rPr>
        <w:t>.</w:t>
      </w:r>
    </w:p>
    <w:p w:rsidR="00A615C4" w:rsidP="47647D46" w:rsidRDefault="00C54195" w14:paraId="5B0A8295" w14:textId="01476C7A">
      <w:pPr>
        <w:pStyle w:val="ListParagraph"/>
        <w:numPr>
          <w:ilvl w:val="0"/>
          <w:numId w:val="2"/>
        </w:numPr>
        <w:rPr>
          <w:rFonts w:ascii="Calibri" w:hAnsi="Calibri" w:eastAsia="Calibri" w:cs="Calibri" w:asciiTheme="minorAscii" w:hAnsiTheme="minorAscii" w:eastAsiaTheme="minorAscii" w:cstheme="minorAscii"/>
          <w:sz w:val="22"/>
          <w:szCs w:val="22"/>
          <w:lang w:val="es-CL"/>
        </w:rPr>
        <w:pPrChange w:author="Estevez-Soto, Patricio" w:date="2020-04-02T11:27:14.093Z">
          <w:pPr>
            <w:pStyle w:val="ListParagraph"/>
          </w:pPr>
        </w:pPrChange>
      </w:pPr>
      <w:r w:rsidRPr="47647D46" w:rsidR="00C54195">
        <w:rPr>
          <w:lang w:val="es-CL"/>
        </w:rPr>
        <w:t xml:space="preserve">Si bien no se encontraron estudios con resultados contraproducentes </w:t>
      </w:r>
      <w:ins w:author="Estevez-Soto, Patricio" w:date="2020-04-02T11:27:14.08Z" w:id="1197768006">
        <w:r w:rsidRPr="47647D46" w:rsidR="1F9FA4BF">
          <w:rPr>
            <w:lang w:val="es-CL"/>
          </w:rPr>
          <w:t xml:space="preserve">estadísticamente significativos </w:t>
        </w:r>
      </w:ins>
      <w:del w:author="Estevez-Soto, Patricio" w:date="2020-04-02T11:23:40.886Z" w:id="1553810571">
        <w:r w:rsidRPr="47647D46" w:rsidDel="00C54195">
          <w:rPr>
            <w:lang w:val="es-CL"/>
          </w:rPr>
          <w:delText>(</w:delText>
        </w:r>
      </w:del>
      <w:del w:author="Estevez-Soto, Patricio" w:date="2020-04-02T10:01:31.55Z" w:id="964089659">
        <w:r w:rsidRPr="47647D46" w:rsidDel="00C54195">
          <w:rPr>
            <w:lang w:val="es-CL"/>
          </w:rPr>
          <w:delText>i.e., donde el delito aumentó en vez de disminuir)</w:delText>
        </w:r>
      </w:del>
      <w:ins w:author="Estevez-Soto, Patricio" w:date="2020-04-02T11:23:38.045Z" w:id="125623475">
        <w:r w:rsidRPr="47647D46" w:rsidR="74601F1E">
          <w:rPr>
            <w:lang w:val="es-CL"/>
          </w:rPr>
          <w:t>(</w:t>
        </w:r>
      </w:ins>
      <w:ins w:author="Estevez-Soto, Patricio" w:date="2020-04-02T10:01:36.193Z" w:id="1634968448">
        <w:r w:rsidRPr="47647D46" w:rsidR="412C44A2">
          <w:rPr>
            <w:lang w:val="es-CL"/>
          </w:rPr>
          <w:t>es decir, que el delito haya aumentado en vez de disminuir)</w:t>
        </w:r>
      </w:ins>
      <w:del w:author="Estevez-Soto, Patricio" w:date="2020-04-02T11:27:11.549Z" w:id="735573283">
        <w:r w:rsidRPr="47647D46" w:rsidDel="00C54195">
          <w:rPr>
            <w:lang w:val="es-CL"/>
          </w:rPr>
          <w:delText>estadísticamente significativos</w:delText>
        </w:r>
      </w:del>
      <w:r w:rsidRPr="47647D46" w:rsidR="00C54195">
        <w:rPr>
          <w:lang w:val="es-CL"/>
        </w:rPr>
        <w:t xml:space="preserve">, </w:t>
      </w:r>
      <w:del w:author="Estevez-Soto, Patricio" w:date="2020-04-02T10:02:10.259Z" w:id="2127401859">
        <w:r w:rsidRPr="47647D46" w:rsidDel="00C54195">
          <w:rPr>
            <w:lang w:val="es-CL"/>
          </w:rPr>
          <w:delText xml:space="preserve">sería </w:delText>
        </w:r>
      </w:del>
      <w:ins w:author="Estevez-Soto, Patricio" w:date="2020-04-02T10:02:11.58Z" w:id="971903134">
        <w:r w:rsidRPr="47647D46" w:rsidR="1B5F89A2">
          <w:rPr>
            <w:lang w:val="es-CL"/>
          </w:rPr>
          <w:t xml:space="preserve">es </w:t>
        </w:r>
      </w:ins>
      <w:r w:rsidRPr="47647D46" w:rsidR="00C54195">
        <w:rPr>
          <w:lang w:val="es-CL"/>
        </w:rPr>
        <w:t xml:space="preserve">posible que </w:t>
      </w:r>
      <w:r w:rsidRPr="47647D46" w:rsidR="00A615C4">
        <w:rPr>
          <w:lang w:val="es-CL"/>
        </w:rPr>
        <w:t>una mejora en el alumbrado público pudiese aumentar el delito</w:t>
      </w:r>
      <w:r w:rsidRPr="47647D46" w:rsidR="00184E76">
        <w:rPr>
          <w:lang w:val="es-CL"/>
        </w:rPr>
        <w:t>.</w:t>
      </w:r>
      <w:r w:rsidRPr="47647D46" w:rsidR="00A615C4">
        <w:rPr>
          <w:lang w:val="es-CL"/>
        </w:rPr>
        <w:t xml:space="preserve"> </w:t>
      </w:r>
      <w:ins w:author="Estevez-Soto, Patricio" w:date="2020-04-02T10:02:59.386Z" w:id="879982482">
        <w:r w:rsidRPr="47647D46" w:rsidR="54220A91">
          <w:rPr>
            <w:lang w:val="es-CL"/>
          </w:rPr>
          <w:t>En t</w:t>
        </w:r>
      </w:ins>
      <w:ins w:author="Estevez-Soto, Patricio" w:date="2020-04-02T10:03:10.713Z" w:id="1853864007">
        <w:r w:rsidRPr="47647D46" w:rsidR="54220A91">
          <w:rPr>
            <w:lang w:val="es-CL"/>
          </w:rPr>
          <w:t>eoría esto podría ocurrir si</w:t>
        </w:r>
      </w:ins>
      <w:ins w:author="Estevez-Soto, Patricio" w:date="2020-04-02T10:04:48.41Z" w:id="394494727">
        <w:r w:rsidRPr="47647D46" w:rsidR="7FC585FB">
          <w:rPr>
            <w:lang w:val="es-CL"/>
          </w:rPr>
          <w:t xml:space="preserve"> mejorar la visibilidad ayuda a que los delincuentes puedan identificar más fácilmente a blancos potencialmente atractivos y v</w:t>
        </w:r>
      </w:ins>
      <w:ins w:author="Estevez-Soto, Patricio" w:date="2020-04-02T10:05:08.412Z" w:id="513430809">
        <w:r w:rsidRPr="47647D46" w:rsidR="7FC585FB">
          <w:rPr>
            <w:lang w:val="es-CL"/>
          </w:rPr>
          <w:t>ulnerables.</w:t>
        </w:r>
      </w:ins>
      <w:del w:author="Estevez-Soto, Patricio" w:date="2020-04-02T10:05:11.462Z" w:id="2069701851">
        <w:r w:rsidRPr="47647D46" w:rsidDel="00C54195">
          <w:rPr>
            <w:lang w:val="es-CL"/>
          </w:rPr>
          <w:delText xml:space="preserve">Esto se explica en que </w:delText>
        </w:r>
        <w:r w:rsidRPr="47647D46" w:rsidDel="00C54195">
          <w:rPr>
            <w:lang w:val="es-CL"/>
          </w:rPr>
          <w:delText>el aumento de visibilidad</w:delText>
        </w:r>
        <w:r w:rsidRPr="47647D46" w:rsidDel="00C54195">
          <w:rPr>
            <w:lang w:val="es-CL"/>
          </w:rPr>
          <w:delText xml:space="preserve"> </w:delText>
        </w:r>
      </w:del>
      <w:del w:author="Estevez-Soto, Patricio" w:date="2020-04-02T10:03:27.938Z" w:id="325960464">
        <w:r w:rsidRPr="47647D46" w:rsidDel="00C54195">
          <w:rPr>
            <w:lang w:val="es-CL"/>
          </w:rPr>
          <w:delText xml:space="preserve">permitiría </w:delText>
        </w:r>
      </w:del>
      <w:del w:author="Estevez-Soto, Patricio" w:date="2020-04-02T10:05:11.463Z" w:id="200932936">
        <w:r w:rsidRPr="47647D46" w:rsidDel="00C54195">
          <w:rPr>
            <w:lang w:val="es-CL"/>
          </w:rPr>
          <w:delText>a los delincuentes evaluar de mejor manera las vulnerabilidades y el atractivo de potenciales blancos.</w:delText>
        </w:r>
      </w:del>
    </w:p>
    <w:p w:rsidR="00A615C4" w:rsidP="00A615C4" w:rsidRDefault="00A615C4" w14:paraId="63AEB968" w14:textId="37F8D0B4">
      <w:pPr>
        <w:pStyle w:val="ListParagraph"/>
        <w:numPr>
          <w:ilvl w:val="0"/>
          <w:numId w:val="2"/>
        </w:numPr>
        <w:rPr>
          <w:lang w:val="es-CL"/>
        </w:rPr>
      </w:pPr>
      <w:r w:rsidRPr="0474CFA5" w:rsidR="00A615C4">
        <w:rPr>
          <w:lang w:val="es-CL"/>
        </w:rPr>
        <w:t xml:space="preserve">Solamente un estudio </w:t>
      </w:r>
      <w:ins w:author="Estevez-Soto, Patricio" w:date="2020-04-02T10:07:56.297Z" w:id="75845827">
        <w:r w:rsidRPr="0474CFA5" w:rsidR="73CB990A">
          <w:rPr>
            <w:lang w:val="es-CL"/>
          </w:rPr>
          <w:t xml:space="preserve">ha </w:t>
        </w:r>
      </w:ins>
      <w:del w:author="Estevez-Soto, Patricio" w:date="2020-04-02T10:07:59.225Z" w:id="1512493127">
        <w:r w:rsidRPr="0474CFA5" w:rsidDel="00A615C4">
          <w:rPr>
            <w:lang w:val="es-CL"/>
          </w:rPr>
          <w:delText xml:space="preserve">examinó </w:delText>
        </w:r>
      </w:del>
      <w:ins w:author="Estevez-Soto, Patricio" w:date="2020-04-02T10:07:59.787Z" w:id="936504854">
        <w:r w:rsidRPr="0474CFA5" w:rsidR="42999FEE">
          <w:rPr>
            <w:lang w:val="es-CL"/>
          </w:rPr>
          <w:t>exa</w:t>
        </w:r>
      </w:ins>
      <w:ins w:author="Estevez-Soto, Patricio" w:date="2020-04-02T10:08:01.259Z" w:id="1658010099">
        <w:r w:rsidRPr="0474CFA5" w:rsidR="42999FEE">
          <w:rPr>
            <w:lang w:val="es-CL"/>
          </w:rPr>
          <w:t xml:space="preserve">minado </w:t>
        </w:r>
      </w:ins>
      <w:r w:rsidRPr="0474CFA5" w:rsidR="00A615C4">
        <w:rPr>
          <w:lang w:val="es-CL"/>
        </w:rPr>
        <w:t>rigurosamente el desplazamiento geográfico de la intervención</w:t>
      </w:r>
      <w:ins w:author="Estevez-Soto, Patricio" w:date="2020-04-02T10:08:26.932Z" w:id="612510632">
        <w:r w:rsidRPr="0474CFA5" w:rsidR="36004316">
          <w:rPr>
            <w:lang w:val="es-CL"/>
          </w:rPr>
          <w:t xml:space="preserve">. </w:t>
        </w:r>
      </w:ins>
      <w:del w:author="Estevez-Soto, Patricio" w:date="2020-04-02T10:08:39.16Z" w:id="71305482">
        <w:r w:rsidRPr="0474CFA5" w:rsidDel="00A615C4">
          <w:rPr>
            <w:lang w:val="es-CL"/>
          </w:rPr>
          <w:delText>, donde l</w:delText>
        </w:r>
      </w:del>
      <w:ins w:author="Estevez-Soto, Patricio" w:date="2020-04-02T10:08:40.535Z" w:id="2120344192">
        <w:r w:rsidRPr="0474CFA5" w:rsidR="5A74C145">
          <w:rPr>
            <w:lang w:val="es-CL"/>
          </w:rPr>
          <w:t>L</w:t>
        </w:r>
      </w:ins>
      <w:r w:rsidRPr="0474CFA5" w:rsidR="00A615C4">
        <w:rPr>
          <w:lang w:val="es-CL"/>
        </w:rPr>
        <w:t xml:space="preserve">os resultados </w:t>
      </w:r>
      <w:ins w:author="Estevez-Soto, Patricio" w:date="2020-04-02T10:08:46.77Z" w:id="1888073539">
        <w:r w:rsidRPr="0474CFA5" w:rsidR="3F163F37">
          <w:rPr>
            <w:lang w:val="es-CL"/>
          </w:rPr>
          <w:t xml:space="preserve">de ese estudio </w:t>
        </w:r>
      </w:ins>
      <w:r w:rsidRPr="0474CFA5" w:rsidR="00A615C4">
        <w:rPr>
          <w:lang w:val="es-CL"/>
        </w:rPr>
        <w:t>indicaron</w:t>
      </w:r>
      <w:ins w:author="Estevez-Soto, Patricio" w:date="2020-04-02T10:09:10.602Z" w:id="2032438736">
        <w:r w:rsidRPr="0474CFA5" w:rsidR="6ACE31E7">
          <w:rPr>
            <w:lang w:val="es-CL"/>
          </w:rPr>
          <w:t xml:space="preserve"> que hubo</w:t>
        </w:r>
      </w:ins>
      <w:r w:rsidRPr="0474CFA5" w:rsidR="00A615C4">
        <w:rPr>
          <w:lang w:val="es-CL"/>
        </w:rPr>
        <w:t xml:space="preserve"> un</w:t>
      </w:r>
      <w:ins w:author="Estevez-Soto, Patricio" w:date="2020-04-02T10:09:21.861Z" w:id="77820173">
        <w:r w:rsidRPr="0474CFA5" w:rsidR="79F0A242">
          <w:rPr>
            <w:lang w:val="es-CL"/>
          </w:rPr>
          <w:t>a difusión de beneficios</w:t>
        </w:r>
      </w:ins>
      <w:del w:author="Estevez-Soto, Patricio" w:date="2020-04-02T10:09:53.446Z" w:id="1005810673">
        <w:r w:rsidRPr="0474CFA5" w:rsidDel="00A615C4">
          <w:rPr>
            <w:lang w:val="es-CL"/>
          </w:rPr>
          <w:delText xml:space="preserve"> efecto de difusión beneficios</w:delText>
        </w:r>
        <w:r w:rsidRPr="0474CFA5" w:rsidDel="00A615C4">
          <w:rPr>
            <w:lang w:val="es-CL"/>
          </w:rPr>
          <w:delText>o</w:delText>
        </w:r>
      </w:del>
      <w:r w:rsidRPr="0474CFA5" w:rsidR="00A615C4">
        <w:rPr>
          <w:lang w:val="es-CL"/>
        </w:rPr>
        <w:t xml:space="preserve"> –</w:t>
      </w:r>
      <w:del w:author="Estevez-Soto, Patricio" w:date="2020-04-02T10:09:41.54Z" w:id="1214307157">
        <w:r w:rsidRPr="0474CFA5" w:rsidDel="00A615C4">
          <w:rPr>
            <w:lang w:val="es-CL"/>
          </w:rPr>
          <w:delText xml:space="preserve"> </w:delText>
        </w:r>
      </w:del>
      <w:ins w:author="Estevez-Soto, Patricio" w:date="2020-04-02T10:09:59.827Z" w:id="285409965">
        <w:r w:rsidRPr="0474CFA5" w:rsidR="5203CCB4">
          <w:rPr>
            <w:lang w:val="es-CL"/>
          </w:rPr>
          <w:t>es decir, q</w:t>
        </w:r>
      </w:ins>
      <w:ins w:author="Estevez-Soto, Patricio" w:date="2020-04-02T10:10:00.296Z" w:id="1659069397">
        <w:r w:rsidRPr="0474CFA5" w:rsidR="5203CCB4">
          <w:rPr>
            <w:lang w:val="es-CL"/>
          </w:rPr>
          <w:t xml:space="preserve">ue </w:t>
        </w:r>
      </w:ins>
      <w:r w:rsidRPr="0474CFA5" w:rsidR="00A615C4">
        <w:rPr>
          <w:lang w:val="es-CL"/>
        </w:rPr>
        <w:t xml:space="preserve">el delito se redujo significativamente en </w:t>
      </w:r>
      <w:ins w:author="Estevez-Soto, Patricio" w:date="2020-04-02T10:10:46.992Z" w:id="1408182087">
        <w:r w:rsidRPr="0474CFA5" w:rsidR="1E563DC3">
          <w:rPr>
            <w:lang w:val="es-CL"/>
          </w:rPr>
          <w:t xml:space="preserve">las </w:t>
        </w:r>
      </w:ins>
      <w:r w:rsidRPr="0474CFA5" w:rsidR="00A615C4">
        <w:rPr>
          <w:lang w:val="es-CL"/>
        </w:rPr>
        <w:t xml:space="preserve">áreas cercanas </w:t>
      </w:r>
      <w:r w:rsidRPr="0474CFA5" w:rsidR="1976D336">
        <w:rPr>
          <w:lang w:val="es-CL"/>
        </w:rPr>
        <w:t xml:space="preserve">a </w:t>
      </w:r>
      <w:r w:rsidRPr="0474CFA5" w:rsidR="00A615C4">
        <w:rPr>
          <w:lang w:val="es-CL"/>
        </w:rPr>
        <w:t>donde fue mejorado el alumbrado público.</w:t>
      </w:r>
    </w:p>
    <w:p w:rsidR="00A615C4" w:rsidP="727ADAB8" w:rsidRDefault="00A615C4" w14:paraId="28598212" w14:textId="356FB045">
      <w:pPr>
        <w:pStyle w:val="ListParagraph"/>
        <w:numPr>
          <w:ilvl w:val="0"/>
          <w:numId w:val="2"/>
        </w:numPr>
        <w:rPr>
          <w:ins w:author="Estevez-Soto, Patricio" w:date="2020-04-02T10:11:49.945Z"/>
          <w:rFonts w:ascii="Calibri" w:hAnsi="Calibri" w:eastAsia="Calibri" w:cs="Calibri" w:asciiTheme="minorAscii" w:hAnsiTheme="minorAscii" w:eastAsiaTheme="minorAscii" w:cstheme="minorAscii"/>
          <w:sz w:val="22"/>
          <w:szCs w:val="22"/>
          <w:lang w:val="es-CL"/>
        </w:rPr>
        <w:pPrChange w:author="Estevez-Soto, Patricio" w:date="2020-04-02T10:11:49.952Z">
          <w:pPr>
            <w:pStyle w:val="ListParagraph"/>
          </w:pPr>
        </w:pPrChange>
      </w:pPr>
      <w:r w:rsidRPr="727ADAB8" w:rsidR="00A615C4">
        <w:rPr>
          <w:lang w:val="es-CL"/>
        </w:rPr>
        <w:t xml:space="preserve">A la fecha, la evidencia no ha considerado </w:t>
      </w:r>
      <w:del w:author="Estevez-Soto, Patricio" w:date="2020-04-02T10:14:05.092Z" w:id="772816648">
        <w:r w:rsidRPr="727ADAB8" w:rsidDel="00A615C4">
          <w:rPr>
            <w:lang w:val="es-CL"/>
          </w:rPr>
          <w:delText>el impacto</w:delText>
        </w:r>
      </w:del>
      <w:ins w:author="Estevez-Soto, Patricio" w:date="2020-04-02T10:14:05.232Z" w:id="526962077">
        <w:r w:rsidRPr="727ADAB8" w:rsidR="610FEA89">
          <w:rPr>
            <w:lang w:val="es-CL"/>
          </w:rPr>
          <w:t>si</w:t>
        </w:r>
      </w:ins>
      <w:r w:rsidRPr="727ADAB8" w:rsidR="00A615C4">
        <w:rPr>
          <w:lang w:val="es-CL"/>
        </w:rPr>
        <w:t xml:space="preserve"> </w:t>
      </w:r>
      <w:ins w:author="Estevez-Soto, Patricio" w:date="2020-04-02T10:11:49.945Z" w:id="1188458247">
        <w:r w:rsidRPr="727ADAB8" w:rsidR="32386725">
          <w:rPr>
            <w:lang w:val="es-CL"/>
          </w:rPr>
          <w:t xml:space="preserve">cambios recientes en tecnología de iluminación, como la introducción de luces LED o </w:t>
        </w:r>
      </w:ins>
      <w:ins w:author="Estevez-Soto, Patricio" w:date="2020-04-02T10:12:48.078Z" w:id="138584717">
        <w:r w:rsidRPr="727ADAB8" w:rsidR="32386725">
          <w:rPr>
            <w:lang w:val="es-CL"/>
          </w:rPr>
          <w:t xml:space="preserve">el uso de iluminación </w:t>
        </w:r>
      </w:ins>
      <w:ins w:author="Estevez-Soto, Patricio" w:date="2020-04-02T10:13:43.972Z" w:id="1654113802">
        <w:r w:rsidRPr="727ADAB8" w:rsidR="43815472">
          <w:rPr>
            <w:lang w:val="es-CL"/>
          </w:rPr>
          <w:t xml:space="preserve">en horarios </w:t>
        </w:r>
      </w:ins>
      <w:ins w:author="Estevez-Soto, Patricio" w:date="2020-04-02T10:19:03.283Z" w:id="1603599485">
        <w:r w:rsidRPr="727ADAB8" w:rsidR="39D6514E">
          <w:rPr>
            <w:lang w:val="es-CL"/>
          </w:rPr>
          <w:t xml:space="preserve">reducidos </w:t>
        </w:r>
      </w:ins>
      <w:ins w:author="Estevez-Soto, Patricio" w:date="2020-04-02T10:11:49.945Z" w:id="1377400479">
        <w:r w:rsidRPr="727ADAB8" w:rsidR="32386725">
          <w:rPr>
            <w:lang w:val="es-CL"/>
          </w:rPr>
          <w:t>durante la noche</w:t>
        </w:r>
      </w:ins>
      <w:ins w:author="Estevez-Soto, Patricio" w:date="2020-04-02T10:13:54.833Z" w:id="1575860149">
        <w:r w:rsidRPr="727ADAB8" w:rsidR="70735242">
          <w:rPr>
            <w:lang w:val="es-CL"/>
          </w:rPr>
          <w:t xml:space="preserve"> (</w:t>
        </w:r>
      </w:ins>
      <w:ins w:author="Estevez-Soto, Patricio" w:date="2020-04-02T10:14:58.561Z" w:id="1651367540">
        <w:r w:rsidRPr="727ADAB8" w:rsidR="79AEB6A2">
          <w:rPr>
            <w:lang w:val="es-CL"/>
          </w:rPr>
          <w:t>reducir la iluminación en horas de mad</w:t>
        </w:r>
      </w:ins>
      <w:ins w:author="Estevez-Soto, Patricio" w:date="2020-04-02T10:15:17.189Z" w:id="2034090458">
        <w:r w:rsidRPr="727ADAB8" w:rsidR="79AEB6A2">
          <w:rPr>
            <w:lang w:val="es-CL"/>
          </w:rPr>
          <w:t>rugada cuando la mayoría de la población duerme)</w:t>
        </w:r>
      </w:ins>
      <w:ins w:author="Estevez-Soto, Patricio" w:date="2020-04-02T10:13:54.833Z" w:id="220561044">
        <w:r w:rsidRPr="727ADAB8" w:rsidR="70735242">
          <w:rPr>
            <w:lang w:val="es-CL"/>
          </w:rPr>
          <w:t xml:space="preserve"> </w:t>
        </w:r>
      </w:ins>
      <w:ins w:author="Estevez-Soto, Patricio" w:date="2020-04-02T10:15:41.299Z" w:id="288377176">
        <w:r w:rsidRPr="727ADAB8" w:rsidR="7D817D15">
          <w:rPr>
            <w:lang w:val="es-CL"/>
          </w:rPr>
          <w:t>tiene efectos en la incidencia delictiva</w:t>
        </w:r>
      </w:ins>
      <w:ins w:author="Estevez-Soto, Patricio" w:date="2020-04-02T10:11:49.945Z" w:id="1849373767">
        <w:r w:rsidRPr="727ADAB8" w:rsidR="32386725">
          <w:rPr>
            <w:lang w:val="es-CL"/>
          </w:rPr>
          <w:t xml:space="preserve">. </w:t>
        </w:r>
      </w:ins>
    </w:p>
    <w:p w:rsidR="00A615C4" w:rsidP="00A615C4" w:rsidRDefault="00A615C4" w14:paraId="5C2E3384" w14:textId="664DE699">
      <w:pPr>
        <w:pStyle w:val="ListParagraph"/>
        <w:numPr>
          <w:ilvl w:val="0"/>
          <w:numId w:val="2"/>
        </w:numPr>
        <w:rPr>
          <w:del w:author="Estevez-Soto, Patricio" w:date="2020-04-02T10:11:46.388Z"/>
          <w:lang w:val="es-CL"/>
        </w:rPr>
      </w:pPr>
      <w:del w:author="Estevez-Soto, Patricio" w:date="2020-04-02T10:15:45.161Z" w:id="960023003">
        <w:r w:rsidRPr="727ADAB8" w:rsidDel="00A615C4">
          <w:rPr>
            <w:lang w:val="es-CL"/>
          </w:rPr>
          <w:delText xml:space="preserve">en </w:delText>
        </w:r>
        <w:r w:rsidRPr="727ADAB8" w:rsidDel="00A615C4">
          <w:rPr>
            <w:lang w:val="es-CL"/>
          </w:rPr>
          <w:delText xml:space="preserve">el crimen de </w:delText>
        </w:r>
      </w:del>
      <w:del w:author="Estevez-Soto, Patricio" w:date="2020-04-02T10:11:46.389Z" w:id="1525287838">
        <w:r w:rsidRPr="727ADAB8" w:rsidDel="00A615C4">
          <w:rPr>
            <w:lang w:val="es-CL"/>
          </w:rPr>
          <w:delText>cambios recientes en tecnología de iluminación, como la introducción de luces LED o la automatización de horarios de iluminación durante la noche.</w:delText>
        </w:r>
      </w:del>
    </w:p>
    <w:p w:rsidR="00A615C4" w:rsidP="00A615C4" w:rsidRDefault="00A615C4" w14:paraId="7F370160" w14:textId="2B4AEE2A">
      <w:pPr>
        <w:pStyle w:val="ListParagraph"/>
        <w:numPr>
          <w:ilvl w:val="0"/>
          <w:numId w:val="2"/>
        </w:numPr>
        <w:rPr>
          <w:lang w:val="es-CL"/>
        </w:rPr>
      </w:pPr>
      <w:r w:rsidRPr="727ADAB8" w:rsidR="00A615C4">
        <w:rPr>
          <w:lang w:val="es-CL"/>
        </w:rPr>
        <w:t>L</w:t>
      </w:r>
      <w:del w:author="Estevez-Soto, Patricio" w:date="2020-04-02T10:17:39.302Z" w:id="994386412">
        <w:r w:rsidRPr="727ADAB8" w:rsidDel="00A615C4">
          <w:rPr>
            <w:lang w:val="es-CL"/>
          </w:rPr>
          <w:delText>os niveles d</w:delText>
        </w:r>
      </w:del>
      <w:ins w:author="Estevez-Soto, Patricio" w:date="2020-04-02T10:17:41Z" w:id="2021088346">
        <w:r w:rsidRPr="727ADAB8" w:rsidR="55C66244">
          <w:rPr>
            <w:lang w:val="es-CL"/>
          </w:rPr>
          <w:t>as mej</w:t>
        </w:r>
      </w:ins>
      <w:ins w:author="Estevez-Soto, Patricio" w:date="2020-04-02T10:17:45.537Z" w:id="656916701">
        <w:r w:rsidRPr="727ADAB8" w:rsidR="55C66244">
          <w:rPr>
            <w:lang w:val="es-CL"/>
          </w:rPr>
          <w:t>o</w:t>
        </w:r>
        <w:r w:rsidRPr="727ADAB8" w:rsidR="55C66244">
          <w:rPr>
            <w:lang w:val="es-CL"/>
          </w:rPr>
          <w:t>r</w:t>
        </w:r>
        <w:r w:rsidRPr="727ADAB8" w:rsidR="55C66244">
          <w:rPr>
            <w:lang w:val="es-CL"/>
          </w:rPr>
          <w:t>a</w:t>
        </w:r>
        <w:r w:rsidRPr="727ADAB8" w:rsidR="55C66244">
          <w:rPr>
            <w:lang w:val="es-CL"/>
          </w:rPr>
          <w:t>s</w:t>
        </w:r>
        <w:r w:rsidRPr="727ADAB8" w:rsidR="55C66244">
          <w:rPr>
            <w:lang w:val="es-CL"/>
          </w:rPr>
          <w:t xml:space="preserve"> </w:t>
        </w:r>
        <w:r w:rsidRPr="727ADAB8" w:rsidR="55C66244">
          <w:rPr>
            <w:lang w:val="es-CL"/>
          </w:rPr>
          <w:t>d</w:t>
        </w:r>
      </w:ins>
      <w:r w:rsidRPr="727ADAB8" w:rsidR="00A615C4">
        <w:rPr>
          <w:lang w:val="es-CL"/>
        </w:rPr>
        <w:t>el alumbrado público mejorado pueden ser criticad</w:t>
      </w:r>
      <w:ins w:author="Estevez-Soto, Patricio" w:date="2020-04-02T10:17:51.426Z" w:id="1543519594">
        <w:r w:rsidRPr="727ADAB8" w:rsidR="34FBEE11">
          <w:rPr>
            <w:lang w:val="es-CL"/>
          </w:rPr>
          <w:t>a</w:t>
        </w:r>
      </w:ins>
      <w:del w:author="Estevez-Soto, Patricio" w:date="2020-04-02T10:17:56.708Z" w:id="790818705">
        <w:r w:rsidRPr="727ADAB8" w:rsidDel="00A615C4">
          <w:rPr>
            <w:lang w:val="es-CL"/>
          </w:rPr>
          <w:delText>o</w:delText>
        </w:r>
      </w:del>
      <w:r w:rsidRPr="727ADAB8" w:rsidR="00A615C4">
        <w:rPr>
          <w:lang w:val="es-CL"/>
        </w:rPr>
        <w:t xml:space="preserve">s por </w:t>
      </w:r>
      <w:del w:author="Estevez-Soto, Patricio" w:date="2020-04-02T10:18:00.623Z" w:id="752011034">
        <w:r w:rsidRPr="727ADAB8" w:rsidDel="00A615C4">
          <w:rPr>
            <w:lang w:val="es-CL"/>
          </w:rPr>
          <w:delText xml:space="preserve">afectar </w:delText>
        </w:r>
      </w:del>
      <w:ins w:author="Estevez-Soto, Patricio" w:date="2020-04-02T10:18:05.512Z" w:id="1235003021">
        <w:r w:rsidRPr="727ADAB8" w:rsidR="67B73F19">
          <w:rPr>
            <w:lang w:val="es-CL"/>
          </w:rPr>
          <w:t xml:space="preserve">sus efectos nocivos </w:t>
        </w:r>
      </w:ins>
      <w:del w:author="Estevez-Soto, Patricio" w:date="2020-04-02T10:18:07.944Z" w:id="2056317128">
        <w:r w:rsidRPr="727ADAB8" w:rsidDel="00A615C4">
          <w:rPr>
            <w:lang w:val="es-CL"/>
          </w:rPr>
          <w:delText xml:space="preserve">negativamente </w:delText>
        </w:r>
      </w:del>
      <w:r w:rsidRPr="727ADAB8" w:rsidR="00A615C4">
        <w:rPr>
          <w:lang w:val="es-CL"/>
        </w:rPr>
        <w:t>en términos de contaminación lumínica, horarios de sueño (incluso de animales) y eficiencia energética</w:t>
      </w:r>
      <w:ins w:author="Estevez-Soto, Patricio" w:date="2020-04-02T10:18:50.867Z" w:id="1953168854">
        <w:r w:rsidRPr="727ADAB8" w:rsidR="06031BE4">
          <w:rPr>
            <w:lang w:val="es-CL"/>
          </w:rPr>
          <w:t xml:space="preserve"> (aunque el uso de iluminación</w:t>
        </w:r>
        <w:r w:rsidRPr="727ADAB8" w:rsidR="06031BE4">
          <w:rPr>
            <w:lang w:val="es-CL"/>
          </w:rPr>
          <w:t xml:space="preserve"> en horarios reducidos podría mitigar estos efectos)</w:t>
        </w:r>
      </w:ins>
      <w:r w:rsidRPr="727ADAB8" w:rsidR="00A615C4">
        <w:rPr>
          <w:lang w:val="es-CL"/>
        </w:rPr>
        <w:t>.</w:t>
      </w:r>
    </w:p>
    <w:p w:rsidRPr="00AF1C7B" w:rsidR="00AB3274" w:rsidP="00AF1C7B" w:rsidRDefault="00AF1C7B" w14:paraId="460D5514" w14:textId="3AA7CD99">
      <w:pPr>
        <w:pStyle w:val="ListParagraph"/>
        <w:numPr>
          <w:ilvl w:val="0"/>
          <w:numId w:val="2"/>
        </w:numPr>
        <w:rPr>
          <w:lang w:val="es-CL"/>
        </w:rPr>
      </w:pPr>
      <w:ins w:author="Estevez-Soto, Patricio" w:date="2020-04-02T10:19:28.313Z" w:id="1099900531">
        <w:r w:rsidRPr="76B62CF1" w:rsidR="55335F00">
          <w:rPr>
            <w:lang w:val="es-CL"/>
          </w:rPr>
          <w:t>Mejorar el</w:t>
        </w:r>
      </w:ins>
      <w:del w:author="Estevez-Soto, Patricio" w:date="2020-04-02T10:19:32.141Z" w:id="1217068364">
        <w:r w:rsidRPr="76B62CF1" w:rsidDel="00AF1C7B">
          <w:rPr>
            <w:lang w:val="es-CL"/>
          </w:rPr>
          <w:delText>Los niveles del</w:delText>
        </w:r>
      </w:del>
      <w:r w:rsidRPr="76B62CF1" w:rsidR="00AF1C7B">
        <w:rPr>
          <w:lang w:val="es-CL"/>
        </w:rPr>
        <w:t xml:space="preserve"> alumbrado público </w:t>
      </w:r>
      <w:del w:author="Estevez-Soto, Patricio" w:date="2020-04-02T10:19:34.692Z" w:id="1712117237">
        <w:r w:rsidRPr="76B62CF1" w:rsidDel="00AF1C7B">
          <w:rPr>
            <w:lang w:val="es-CL"/>
          </w:rPr>
          <w:delText xml:space="preserve">mejorado </w:delText>
        </w:r>
      </w:del>
      <w:r w:rsidRPr="76B62CF1" w:rsidR="00AF1C7B">
        <w:rPr>
          <w:lang w:val="es-CL"/>
        </w:rPr>
        <w:t>puede ser necesario</w:t>
      </w:r>
      <w:del w:author="Estevez-Soto, Patricio" w:date="2020-04-02T10:19:36.772Z" w:id="1648857335">
        <w:r w:rsidRPr="76B62CF1" w:rsidDel="00AF1C7B">
          <w:rPr>
            <w:lang w:val="es-CL"/>
          </w:rPr>
          <w:delText>s</w:delText>
        </w:r>
      </w:del>
      <w:r w:rsidRPr="76B62CF1" w:rsidR="00AF1C7B">
        <w:rPr>
          <w:lang w:val="es-CL"/>
        </w:rPr>
        <w:t xml:space="preserve"> para el despliegue efectivo de otras iniciativas de prevención del delito, tales como</w:t>
      </w:r>
      <w:r w:rsidRPr="76B62CF1" w:rsidR="00184E76">
        <w:rPr>
          <w:lang w:val="es-CL"/>
        </w:rPr>
        <w:t xml:space="preserve"> l</w:t>
      </w:r>
      <w:r w:rsidRPr="76B62CF1" w:rsidR="13A1D3BB">
        <w:rPr>
          <w:lang w:val="es-CL"/>
        </w:rPr>
        <w:t>a</w:t>
      </w:r>
      <w:ins w:author="Estevez-Soto, Patricio" w:date="2020-04-02T10:19:48.488Z" w:id="1336019238">
        <w:r w:rsidRPr="76B62CF1" w:rsidR="75AE589D">
          <w:rPr>
            <w:lang w:val="es-CL"/>
          </w:rPr>
          <w:t xml:space="preserve"> vigilancia por</w:t>
        </w:r>
      </w:ins>
      <w:r w:rsidRPr="76B62CF1" w:rsidR="00AF1C7B">
        <w:rPr>
          <w:lang w:val="es-CL"/>
        </w:rPr>
        <w:t xml:space="preserve"> sistemas de circuito cerrado de televisión (CCTV).</w:t>
      </w:r>
    </w:p>
    <w:p w:rsidR="00E60C1A" w:rsidP="41F8C79A" w:rsidRDefault="00E16F50" w14:paraId="41F76172" w14:textId="7E64B3FB">
      <w:pPr>
        <w:rPr>
          <w:b w:val="1"/>
          <w:bCs w:val="1"/>
        </w:rPr>
      </w:pPr>
      <w:r w:rsidRPr="41F8C79A" w:rsidR="6884FADB">
        <w:rPr>
          <w:b w:val="1"/>
          <w:bCs w:val="1"/>
        </w:rPr>
        <w:t xml:space="preserve">9. </w:t>
      </w:r>
      <w:r w:rsidRPr="41F8C79A" w:rsidR="00E16F50">
        <w:rPr>
          <w:b w:val="1"/>
          <w:bCs w:val="1"/>
        </w:rPr>
        <w:t>Referencias</w:t>
      </w:r>
      <w:bookmarkStart w:name="_GoBack" w:id="2"/>
      <w:bookmarkEnd w:id="2"/>
    </w:p>
    <w:p w:rsidR="00AF1C7B" w:rsidRDefault="00AF1C7B" w14:paraId="4EF3B02F" w14:textId="77777777">
      <w:r w:rsidRPr="002644AE">
        <w:t>Welsh, B., and Farrington, D.F. (2008). Effects of Improved Street Lighting on Crime. Campbell Collaboration Systematic Review. Campbell Collaboration: Norway.</w:t>
      </w:r>
    </w:p>
    <w:p w:rsidR="00E60C1A" w:rsidRDefault="005D45BB" w14:paraId="4613BD48" w14:textId="59963FC6">
      <w:r>
        <w:fldChar w:fldCharType="begin"/>
      </w:r>
      <w:r>
        <w:instrText xml:space="preserve"> DATE \@ "dd MMMM yyyy" </w:instrText>
      </w:r>
      <w:r>
        <w:fldChar w:fldCharType="separate"/>
      </w:r>
      <w:r w:rsidR="00E16F50">
        <w:rPr>
          <w:noProof/>
        </w:rPr>
        <w:t>03 March 2020</w:t>
      </w:r>
      <w:r>
        <w:fldChar w:fldCharType="end"/>
      </w:r>
    </w:p>
    <w:p w:rsidRPr="001A63A0" w:rsidR="00184E76" w:rsidRDefault="00184E76" w14:paraId="5B33C60D" w14:textId="30629AB4">
      <w:pPr>
        <w:rPr>
          <w:lang w:val="en-US"/>
        </w:rPr>
      </w:pPr>
      <w:r w:rsidRPr="001A63A0">
        <w:rPr>
          <w:lang w:val="en-US"/>
        </w:rPr>
        <w:t>Elaborado por Spencer Chainey, Gonzalo Croci, y Jonathan Litvak.</w:t>
      </w:r>
    </w:p>
    <w:p w:rsidR="0FF7F4CB" w:rsidRDefault="0FF7F4CB" w14:paraId="540ED746" w14:textId="381169D8">
      <w:pPr>
        <w:rPr>
          <w:rFonts w:ascii="Calibri" w:hAnsi="Calibri" w:eastAsia="Calibri" w:cs="Calibri"/>
          <w:noProof/>
        </w:rPr>
      </w:pPr>
    </w:p>
    <w:sectPr w:rsidR="0FF7F4CB">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EP" w:author="Estevez-Soto, Patricio" w:date="2020-04-02T10:45:26" w:id="645313682">
    <w:p w:rsidR="727ADAB8" w:rsidRDefault="727ADAB8" w14:paraId="761A10FD" w14:textId="772CBA5F">
      <w:pPr>
        <w:pStyle w:val="CommentText"/>
      </w:pPr>
      <w:r w:rsidR="727ADAB8">
        <w:rPr/>
        <w:t>It would make sense to include the time unit, 38 fewer crimes per year, month, week, day?</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61A10F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E8174EA" w16cex:dateUtc="2020-04-02T09:45:26.815Z"/>
</w16cex:commentsExtensible>
</file>

<file path=word/commentsIds.xml><?xml version="1.0" encoding="utf-8"?>
<w16cid:commentsIds xmlns:mc="http://schemas.openxmlformats.org/markup-compatibility/2006" xmlns:w16cid="http://schemas.microsoft.com/office/word/2016/wordml/cid" mc:Ignorable="w16cid">
  <w16cid:commentId w16cid:paraId="761A10FD" w16cid:durableId="2E8174E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268EF"/>
    <w:multiLevelType w:val="hybridMultilevel"/>
    <w:tmpl w:val="AAA030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EB93384"/>
    <w:multiLevelType w:val="hybridMultilevel"/>
    <w:tmpl w:val="FF002A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B5E4CC0"/>
    <w:multiLevelType w:val="hybridMultilevel"/>
    <w:tmpl w:val="6DF00AE4"/>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people.xml><?xml version="1.0" encoding="utf-8"?>
<w15:people xmlns:mc="http://schemas.openxmlformats.org/markup-compatibility/2006" xmlns:w15="http://schemas.microsoft.com/office/word/2012/wordml" mc:Ignorable="w15">
  <w15:person w15:author="Estevez-Soto, Patricio">
    <w15:presenceInfo w15:providerId="AD" w15:userId="S::uctzpre@ucl.ac.uk::21768309-a326-4658-837b-94705363ac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CF"/>
    <w:rsid w:val="00127E7D"/>
    <w:rsid w:val="00184E76"/>
    <w:rsid w:val="001A40BE"/>
    <w:rsid w:val="001A63A0"/>
    <w:rsid w:val="002211CD"/>
    <w:rsid w:val="002316F7"/>
    <w:rsid w:val="00234BC2"/>
    <w:rsid w:val="00245C72"/>
    <w:rsid w:val="002A2339"/>
    <w:rsid w:val="002C30A8"/>
    <w:rsid w:val="002E7128"/>
    <w:rsid w:val="003C0F74"/>
    <w:rsid w:val="004609BC"/>
    <w:rsid w:val="005D45BB"/>
    <w:rsid w:val="00661FCF"/>
    <w:rsid w:val="00666461"/>
    <w:rsid w:val="006A6A33"/>
    <w:rsid w:val="006E1EDF"/>
    <w:rsid w:val="00751B77"/>
    <w:rsid w:val="007709EC"/>
    <w:rsid w:val="007EB223"/>
    <w:rsid w:val="0087597F"/>
    <w:rsid w:val="00892ACC"/>
    <w:rsid w:val="008969C4"/>
    <w:rsid w:val="009A2C89"/>
    <w:rsid w:val="009E1C5F"/>
    <w:rsid w:val="00A06E2F"/>
    <w:rsid w:val="00A21AAE"/>
    <w:rsid w:val="00A615C4"/>
    <w:rsid w:val="00AB3274"/>
    <w:rsid w:val="00AF1C7B"/>
    <w:rsid w:val="00B42B50"/>
    <w:rsid w:val="00BC17AD"/>
    <w:rsid w:val="00C54195"/>
    <w:rsid w:val="00C946C5"/>
    <w:rsid w:val="00CA3013"/>
    <w:rsid w:val="00CB362D"/>
    <w:rsid w:val="00CC6925"/>
    <w:rsid w:val="00CF6333"/>
    <w:rsid w:val="00D631E9"/>
    <w:rsid w:val="00D729CE"/>
    <w:rsid w:val="00DD36EA"/>
    <w:rsid w:val="00DF17F8"/>
    <w:rsid w:val="00E16F50"/>
    <w:rsid w:val="00E33E1E"/>
    <w:rsid w:val="00E45F86"/>
    <w:rsid w:val="00E60C1A"/>
    <w:rsid w:val="00E90DF8"/>
    <w:rsid w:val="00E92EAF"/>
    <w:rsid w:val="00F0582D"/>
    <w:rsid w:val="00F5B848"/>
    <w:rsid w:val="00F83B09"/>
    <w:rsid w:val="00F84E56"/>
    <w:rsid w:val="00F979C2"/>
    <w:rsid w:val="00FC3DD3"/>
    <w:rsid w:val="00FF408F"/>
    <w:rsid w:val="014097F1"/>
    <w:rsid w:val="016496D9"/>
    <w:rsid w:val="0172CF86"/>
    <w:rsid w:val="0214D993"/>
    <w:rsid w:val="0219403D"/>
    <w:rsid w:val="02CAD124"/>
    <w:rsid w:val="035CBEA0"/>
    <w:rsid w:val="0441AEC8"/>
    <w:rsid w:val="0474CFA5"/>
    <w:rsid w:val="04ABADE0"/>
    <w:rsid w:val="06031BE4"/>
    <w:rsid w:val="06E495B8"/>
    <w:rsid w:val="06FC0430"/>
    <w:rsid w:val="0719169E"/>
    <w:rsid w:val="075CB845"/>
    <w:rsid w:val="08F3576F"/>
    <w:rsid w:val="09318F82"/>
    <w:rsid w:val="0A481ACD"/>
    <w:rsid w:val="0B0A0C61"/>
    <w:rsid w:val="0B6D3BD9"/>
    <w:rsid w:val="0BC6FE1C"/>
    <w:rsid w:val="0BC91CD5"/>
    <w:rsid w:val="0C3C435E"/>
    <w:rsid w:val="0C8D785D"/>
    <w:rsid w:val="0CAF772C"/>
    <w:rsid w:val="0CE7A717"/>
    <w:rsid w:val="0D7A4185"/>
    <w:rsid w:val="0EB46030"/>
    <w:rsid w:val="0F3FBD4B"/>
    <w:rsid w:val="0F88BB35"/>
    <w:rsid w:val="0FA425DF"/>
    <w:rsid w:val="0FEEF8F3"/>
    <w:rsid w:val="0FF7F4CB"/>
    <w:rsid w:val="12F7B71B"/>
    <w:rsid w:val="13A1D3BB"/>
    <w:rsid w:val="14A55CAB"/>
    <w:rsid w:val="14B4F3FF"/>
    <w:rsid w:val="16824336"/>
    <w:rsid w:val="16C87F65"/>
    <w:rsid w:val="16EA38BB"/>
    <w:rsid w:val="173BA458"/>
    <w:rsid w:val="176B4BD9"/>
    <w:rsid w:val="1833A77D"/>
    <w:rsid w:val="1880F041"/>
    <w:rsid w:val="18BE52F6"/>
    <w:rsid w:val="18E84DA0"/>
    <w:rsid w:val="1976D336"/>
    <w:rsid w:val="197C406E"/>
    <w:rsid w:val="19D3BB6C"/>
    <w:rsid w:val="1A50B982"/>
    <w:rsid w:val="1A9DC1F7"/>
    <w:rsid w:val="1AF1B6E7"/>
    <w:rsid w:val="1B5F89A2"/>
    <w:rsid w:val="1BAB987C"/>
    <w:rsid w:val="1BB2352B"/>
    <w:rsid w:val="1C373DAD"/>
    <w:rsid w:val="1C57BE01"/>
    <w:rsid w:val="1C74E99C"/>
    <w:rsid w:val="1D21FB7A"/>
    <w:rsid w:val="1DAA22F0"/>
    <w:rsid w:val="1DB3F163"/>
    <w:rsid w:val="1DC7DDD9"/>
    <w:rsid w:val="1DEE372F"/>
    <w:rsid w:val="1E563DC3"/>
    <w:rsid w:val="1F0F3113"/>
    <w:rsid w:val="1F62192A"/>
    <w:rsid w:val="1F9FA4BF"/>
    <w:rsid w:val="20567D5E"/>
    <w:rsid w:val="206E0234"/>
    <w:rsid w:val="2134A4DB"/>
    <w:rsid w:val="23608429"/>
    <w:rsid w:val="242128E6"/>
    <w:rsid w:val="2445E9C9"/>
    <w:rsid w:val="246586A7"/>
    <w:rsid w:val="248E2F0A"/>
    <w:rsid w:val="249879D1"/>
    <w:rsid w:val="249CAF3D"/>
    <w:rsid w:val="24CE2F5D"/>
    <w:rsid w:val="24FB8049"/>
    <w:rsid w:val="25144AA4"/>
    <w:rsid w:val="257F6B39"/>
    <w:rsid w:val="2625F17D"/>
    <w:rsid w:val="2675ABEA"/>
    <w:rsid w:val="26A2CA34"/>
    <w:rsid w:val="26F31AEF"/>
    <w:rsid w:val="26F9CEE0"/>
    <w:rsid w:val="2737DCD9"/>
    <w:rsid w:val="27519CAE"/>
    <w:rsid w:val="27565AE4"/>
    <w:rsid w:val="27569DFB"/>
    <w:rsid w:val="28256303"/>
    <w:rsid w:val="28C6BF8C"/>
    <w:rsid w:val="28CA2429"/>
    <w:rsid w:val="28CCF12C"/>
    <w:rsid w:val="29517965"/>
    <w:rsid w:val="29981FAD"/>
    <w:rsid w:val="2A02AB3A"/>
    <w:rsid w:val="2A48B1CF"/>
    <w:rsid w:val="2AF21323"/>
    <w:rsid w:val="2B25DD16"/>
    <w:rsid w:val="2B58DD6C"/>
    <w:rsid w:val="2BD3EF9B"/>
    <w:rsid w:val="2BFEA01B"/>
    <w:rsid w:val="2C4FAE1F"/>
    <w:rsid w:val="2C724F68"/>
    <w:rsid w:val="2D72ABD6"/>
    <w:rsid w:val="2D7F1373"/>
    <w:rsid w:val="2D8C9510"/>
    <w:rsid w:val="2DF0412D"/>
    <w:rsid w:val="2E17816B"/>
    <w:rsid w:val="2EB0A57C"/>
    <w:rsid w:val="2F10DD4D"/>
    <w:rsid w:val="2F5EF4DA"/>
    <w:rsid w:val="2F627627"/>
    <w:rsid w:val="2F692EA5"/>
    <w:rsid w:val="302CB844"/>
    <w:rsid w:val="30762B26"/>
    <w:rsid w:val="31177365"/>
    <w:rsid w:val="319257A6"/>
    <w:rsid w:val="32386725"/>
    <w:rsid w:val="33F4F0BD"/>
    <w:rsid w:val="340E218A"/>
    <w:rsid w:val="3475EDB8"/>
    <w:rsid w:val="34FBEE11"/>
    <w:rsid w:val="357F84CB"/>
    <w:rsid w:val="3582E2CC"/>
    <w:rsid w:val="359E835C"/>
    <w:rsid w:val="36004316"/>
    <w:rsid w:val="363CF431"/>
    <w:rsid w:val="36622B36"/>
    <w:rsid w:val="369451A1"/>
    <w:rsid w:val="36E0CDAE"/>
    <w:rsid w:val="36ED1CF1"/>
    <w:rsid w:val="374E0C36"/>
    <w:rsid w:val="37645A45"/>
    <w:rsid w:val="3779C890"/>
    <w:rsid w:val="37C5CB58"/>
    <w:rsid w:val="383F1EC0"/>
    <w:rsid w:val="38599B9D"/>
    <w:rsid w:val="388624E5"/>
    <w:rsid w:val="393D960B"/>
    <w:rsid w:val="3995D17D"/>
    <w:rsid w:val="39997723"/>
    <w:rsid w:val="39AC6CBA"/>
    <w:rsid w:val="39D6514E"/>
    <w:rsid w:val="39F1D70E"/>
    <w:rsid w:val="3A7A192B"/>
    <w:rsid w:val="3B7DCF7C"/>
    <w:rsid w:val="3CAE925D"/>
    <w:rsid w:val="3CAFFB86"/>
    <w:rsid w:val="3CF20F4D"/>
    <w:rsid w:val="3D6F78B9"/>
    <w:rsid w:val="3E0115B9"/>
    <w:rsid w:val="3E5CF6C3"/>
    <w:rsid w:val="3EAB8107"/>
    <w:rsid w:val="3EF2771F"/>
    <w:rsid w:val="3F163F37"/>
    <w:rsid w:val="3FF9B2BB"/>
    <w:rsid w:val="4084C728"/>
    <w:rsid w:val="40967C2C"/>
    <w:rsid w:val="4120256C"/>
    <w:rsid w:val="412C44A2"/>
    <w:rsid w:val="4192B899"/>
    <w:rsid w:val="41CD97F1"/>
    <w:rsid w:val="41F8C79A"/>
    <w:rsid w:val="42339118"/>
    <w:rsid w:val="42999FEE"/>
    <w:rsid w:val="431E6E76"/>
    <w:rsid w:val="437B41C9"/>
    <w:rsid w:val="43815472"/>
    <w:rsid w:val="44BE9994"/>
    <w:rsid w:val="44DDFF94"/>
    <w:rsid w:val="44F1328A"/>
    <w:rsid w:val="45143969"/>
    <w:rsid w:val="4568AC92"/>
    <w:rsid w:val="459957E7"/>
    <w:rsid w:val="45EB7E4C"/>
    <w:rsid w:val="4610FAA4"/>
    <w:rsid w:val="4636AFDF"/>
    <w:rsid w:val="47647D46"/>
    <w:rsid w:val="484E3B7E"/>
    <w:rsid w:val="48B98EC2"/>
    <w:rsid w:val="48C94D67"/>
    <w:rsid w:val="4917205B"/>
    <w:rsid w:val="492C51D6"/>
    <w:rsid w:val="494C073F"/>
    <w:rsid w:val="4A2F3926"/>
    <w:rsid w:val="4A951BCE"/>
    <w:rsid w:val="4AAB07C8"/>
    <w:rsid w:val="4B9400AE"/>
    <w:rsid w:val="4BB96A09"/>
    <w:rsid w:val="4BE9C08F"/>
    <w:rsid w:val="4D349189"/>
    <w:rsid w:val="4D6B8580"/>
    <w:rsid w:val="4E33DBA7"/>
    <w:rsid w:val="4E442C6D"/>
    <w:rsid w:val="4E9A2B62"/>
    <w:rsid w:val="4EF49589"/>
    <w:rsid w:val="4F11B610"/>
    <w:rsid w:val="4F5474DE"/>
    <w:rsid w:val="4FC6BDE6"/>
    <w:rsid w:val="50213FDC"/>
    <w:rsid w:val="50E20540"/>
    <w:rsid w:val="512F4B19"/>
    <w:rsid w:val="516DC2F9"/>
    <w:rsid w:val="5203CCB4"/>
    <w:rsid w:val="52556BA6"/>
    <w:rsid w:val="53B28CF9"/>
    <w:rsid w:val="53BF463E"/>
    <w:rsid w:val="54220A91"/>
    <w:rsid w:val="543E8B68"/>
    <w:rsid w:val="545A0B6A"/>
    <w:rsid w:val="54E1B7D7"/>
    <w:rsid w:val="55335F00"/>
    <w:rsid w:val="55AE920D"/>
    <w:rsid w:val="55C66244"/>
    <w:rsid w:val="56714A85"/>
    <w:rsid w:val="5793E0CE"/>
    <w:rsid w:val="5814D261"/>
    <w:rsid w:val="58E722D8"/>
    <w:rsid w:val="59061997"/>
    <w:rsid w:val="5909E964"/>
    <w:rsid w:val="591572EE"/>
    <w:rsid w:val="5989FA85"/>
    <w:rsid w:val="5A53AD26"/>
    <w:rsid w:val="5A749D01"/>
    <w:rsid w:val="5A74C145"/>
    <w:rsid w:val="5B6FD058"/>
    <w:rsid w:val="5C6C4A1F"/>
    <w:rsid w:val="5C8C3FC5"/>
    <w:rsid w:val="5C8EE9AF"/>
    <w:rsid w:val="5D3066BF"/>
    <w:rsid w:val="5DF80625"/>
    <w:rsid w:val="5E595C52"/>
    <w:rsid w:val="5EC83F2F"/>
    <w:rsid w:val="5F0F0D19"/>
    <w:rsid w:val="5F2559B8"/>
    <w:rsid w:val="5F793D38"/>
    <w:rsid w:val="601C1581"/>
    <w:rsid w:val="60504CB0"/>
    <w:rsid w:val="610FEA89"/>
    <w:rsid w:val="619662D4"/>
    <w:rsid w:val="61DA6036"/>
    <w:rsid w:val="623D8487"/>
    <w:rsid w:val="62D8439C"/>
    <w:rsid w:val="63614284"/>
    <w:rsid w:val="63815A91"/>
    <w:rsid w:val="6391BE2F"/>
    <w:rsid w:val="63FF424D"/>
    <w:rsid w:val="64419DC9"/>
    <w:rsid w:val="646480DE"/>
    <w:rsid w:val="646B8E39"/>
    <w:rsid w:val="652B7E4C"/>
    <w:rsid w:val="65BFC750"/>
    <w:rsid w:val="666A4E1C"/>
    <w:rsid w:val="66A409B7"/>
    <w:rsid w:val="66DE4982"/>
    <w:rsid w:val="66FF5AE0"/>
    <w:rsid w:val="671C4EB5"/>
    <w:rsid w:val="676E5542"/>
    <w:rsid w:val="67B73F19"/>
    <w:rsid w:val="6841A07B"/>
    <w:rsid w:val="6884FADB"/>
    <w:rsid w:val="68E46F80"/>
    <w:rsid w:val="69441AE1"/>
    <w:rsid w:val="6AA1B8C1"/>
    <w:rsid w:val="6ABB3B14"/>
    <w:rsid w:val="6ACE31E7"/>
    <w:rsid w:val="6AF564F3"/>
    <w:rsid w:val="6B25E58A"/>
    <w:rsid w:val="6B6DC07B"/>
    <w:rsid w:val="6BAC5403"/>
    <w:rsid w:val="6C05496C"/>
    <w:rsid w:val="6C428D78"/>
    <w:rsid w:val="6CF734E8"/>
    <w:rsid w:val="6D59940E"/>
    <w:rsid w:val="6D66CC5B"/>
    <w:rsid w:val="6E47E81E"/>
    <w:rsid w:val="6ECE066D"/>
    <w:rsid w:val="6F09C737"/>
    <w:rsid w:val="704ED423"/>
    <w:rsid w:val="70735242"/>
    <w:rsid w:val="715645AE"/>
    <w:rsid w:val="7190274A"/>
    <w:rsid w:val="71A9E5C3"/>
    <w:rsid w:val="72603965"/>
    <w:rsid w:val="727ADAB8"/>
    <w:rsid w:val="727B7FF5"/>
    <w:rsid w:val="72AD0771"/>
    <w:rsid w:val="735D24B5"/>
    <w:rsid w:val="73CB990A"/>
    <w:rsid w:val="74548232"/>
    <w:rsid w:val="74601F1E"/>
    <w:rsid w:val="74C46219"/>
    <w:rsid w:val="7526553B"/>
    <w:rsid w:val="7548F322"/>
    <w:rsid w:val="755F6390"/>
    <w:rsid w:val="75823BE2"/>
    <w:rsid w:val="75AE589D"/>
    <w:rsid w:val="762D8A6D"/>
    <w:rsid w:val="76ABBD11"/>
    <w:rsid w:val="76B62CF1"/>
    <w:rsid w:val="76C42412"/>
    <w:rsid w:val="76E8FA87"/>
    <w:rsid w:val="76EEFBE0"/>
    <w:rsid w:val="77544374"/>
    <w:rsid w:val="77628E42"/>
    <w:rsid w:val="777C95A2"/>
    <w:rsid w:val="78C33761"/>
    <w:rsid w:val="78E95FCE"/>
    <w:rsid w:val="790AB398"/>
    <w:rsid w:val="7938C82E"/>
    <w:rsid w:val="79AEB6A2"/>
    <w:rsid w:val="79F0A242"/>
    <w:rsid w:val="7A640C76"/>
    <w:rsid w:val="7AA95CAB"/>
    <w:rsid w:val="7AABB2FF"/>
    <w:rsid w:val="7C4366A4"/>
    <w:rsid w:val="7C61A50E"/>
    <w:rsid w:val="7CB2B534"/>
    <w:rsid w:val="7D2955DD"/>
    <w:rsid w:val="7D817D15"/>
    <w:rsid w:val="7E29233E"/>
    <w:rsid w:val="7E29A76F"/>
    <w:rsid w:val="7E796144"/>
    <w:rsid w:val="7F39AA3D"/>
    <w:rsid w:val="7F6C2319"/>
    <w:rsid w:val="7F8D2458"/>
    <w:rsid w:val="7FC585FB"/>
    <w:rsid w:val="7FD8F3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F002"/>
  <w15:chartTrackingRefBased/>
  <w15:docId w15:val="{4D295477-DC47-486B-88D1-96665EE6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661F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E60C1A"/>
    <w:rPr>
      <w:color w:val="0000FF"/>
      <w:u w:val="single"/>
    </w:rPr>
  </w:style>
  <w:style w:type="paragraph" w:styleId="ListParagraph">
    <w:name w:val="List Paragraph"/>
    <w:basedOn w:val="Normal"/>
    <w:uiPriority w:val="34"/>
    <w:qFormat/>
    <w:rsid w:val="00245C72"/>
    <w:pPr>
      <w:ind w:left="720"/>
      <w:contextualSpacing/>
    </w:pPr>
  </w:style>
  <w:style w:type="character" w:styleId="UnresolvedMention">
    <w:name w:val="Unresolved Mention"/>
    <w:basedOn w:val="DefaultParagraphFont"/>
    <w:uiPriority w:val="99"/>
    <w:semiHidden/>
    <w:unhideWhenUsed/>
    <w:rsid w:val="00245C72"/>
    <w:rPr>
      <w:color w:val="605E5C"/>
      <w:shd w:val="clear" w:color="auto" w:fill="E1DFDD"/>
    </w:rPr>
  </w:style>
  <w:style w:type="paragraph" w:styleId="BalloonText">
    <w:name w:val="Balloon Text"/>
    <w:basedOn w:val="Normal"/>
    <w:link w:val="BalloonTextChar"/>
    <w:uiPriority w:val="99"/>
    <w:semiHidden/>
    <w:unhideWhenUsed/>
    <w:rsid w:val="001A40BE"/>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1A40BE"/>
    <w:rPr>
      <w:rFonts w:ascii="Segoe UI" w:hAnsi="Segoe UI" w:cs="Segoe UI"/>
      <w:sz w:val="18"/>
      <w:szCs w:val="18"/>
    </w:rPr>
  </w:style>
  <w:style w:type="character" w:styleId="FollowedHyperlink">
    <w:name w:val="FollowedHyperlink"/>
    <w:basedOn w:val="DefaultParagraphFont"/>
    <w:uiPriority w:val="99"/>
    <w:semiHidden/>
    <w:unhideWhenUsed/>
    <w:rsid w:val="007709EC"/>
    <w:rPr>
      <w:color w:val="954F72" w:themeColor="followedHyperlink"/>
      <w:u w:val="single"/>
    </w:rPr>
  </w:style>
  <w:style w:type="character" w:styleId="CommentReference">
    <w:name w:val="annotation reference"/>
    <w:basedOn w:val="DefaultParagraphFont"/>
    <w:uiPriority w:val="99"/>
    <w:semiHidden/>
    <w:unhideWhenUsed/>
    <w:rsid w:val="007709EC"/>
    <w:rPr>
      <w:sz w:val="16"/>
      <w:szCs w:val="16"/>
    </w:rPr>
  </w:style>
  <w:style w:type="paragraph" w:styleId="CommentText">
    <w:name w:val="annotation text"/>
    <w:basedOn w:val="Normal"/>
    <w:link w:val="CommentTextChar"/>
    <w:uiPriority w:val="99"/>
    <w:semiHidden/>
    <w:unhideWhenUsed/>
    <w:rsid w:val="007709EC"/>
    <w:pPr>
      <w:spacing w:line="240" w:lineRule="auto"/>
    </w:pPr>
    <w:rPr>
      <w:sz w:val="20"/>
      <w:szCs w:val="20"/>
    </w:rPr>
  </w:style>
  <w:style w:type="character" w:styleId="CommentTextChar" w:customStyle="1">
    <w:name w:val="Comment Text Char"/>
    <w:basedOn w:val="DefaultParagraphFont"/>
    <w:link w:val="CommentText"/>
    <w:uiPriority w:val="99"/>
    <w:semiHidden/>
    <w:rsid w:val="007709EC"/>
    <w:rPr>
      <w:sz w:val="20"/>
      <w:szCs w:val="20"/>
    </w:rPr>
  </w:style>
  <w:style w:type="paragraph" w:styleId="CommentSubject">
    <w:name w:val="annotation subject"/>
    <w:basedOn w:val="CommentText"/>
    <w:next w:val="CommentText"/>
    <w:link w:val="CommentSubjectChar"/>
    <w:uiPriority w:val="99"/>
    <w:semiHidden/>
    <w:unhideWhenUsed/>
    <w:rsid w:val="007709EC"/>
    <w:rPr>
      <w:b/>
      <w:bCs/>
    </w:rPr>
  </w:style>
  <w:style w:type="character" w:styleId="CommentSubjectChar" w:customStyle="1">
    <w:name w:val="Comment Subject Char"/>
    <w:basedOn w:val="CommentTextChar"/>
    <w:link w:val="CommentSubject"/>
    <w:uiPriority w:val="99"/>
    <w:semiHidden/>
    <w:rsid w:val="007709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5259">
      <w:bodyDiv w:val="1"/>
      <w:marLeft w:val="0"/>
      <w:marRight w:val="0"/>
      <w:marTop w:val="0"/>
      <w:marBottom w:val="0"/>
      <w:divBdr>
        <w:top w:val="none" w:sz="0" w:space="0" w:color="auto"/>
        <w:left w:val="none" w:sz="0" w:space="0" w:color="auto"/>
        <w:bottom w:val="none" w:sz="0" w:space="0" w:color="auto"/>
        <w:right w:val="none" w:sz="0" w:space="0" w:color="auto"/>
      </w:divBdr>
    </w:div>
    <w:div w:id="501972902">
      <w:bodyDiv w:val="1"/>
      <w:marLeft w:val="0"/>
      <w:marRight w:val="0"/>
      <w:marTop w:val="0"/>
      <w:marBottom w:val="0"/>
      <w:divBdr>
        <w:top w:val="none" w:sz="0" w:space="0" w:color="auto"/>
        <w:left w:val="none" w:sz="0" w:space="0" w:color="auto"/>
        <w:bottom w:val="none" w:sz="0" w:space="0" w:color="auto"/>
        <w:right w:val="none" w:sz="0" w:space="0" w:color="auto"/>
      </w:divBdr>
    </w:div>
    <w:div w:id="1954627014">
      <w:bodyDiv w:val="1"/>
      <w:marLeft w:val="0"/>
      <w:marRight w:val="0"/>
      <w:marTop w:val="0"/>
      <w:marBottom w:val="0"/>
      <w:divBdr>
        <w:top w:val="none" w:sz="0" w:space="0" w:color="auto"/>
        <w:left w:val="none" w:sz="0" w:space="0" w:color="auto"/>
        <w:bottom w:val="none" w:sz="0" w:space="0" w:color="auto"/>
        <w:right w:val="none" w:sz="0" w:space="0" w:color="auto"/>
      </w:divBdr>
      <w:divsChild>
        <w:div w:id="31215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theme" Target="theme/theme1.xml" Id="rId11" /><Relationship Type="http://schemas.openxmlformats.org/officeDocument/2006/relationships/numbering" Target="numbering.xml" Id="rId5" /><Relationship Type="http://schemas.microsoft.com/office/2011/relationships/people" Target="people.xml" Id="rId10" /><Relationship Type="http://schemas.openxmlformats.org/officeDocument/2006/relationships/customXml" Target="../customXml/item4.xml" Id="rId4" /><Relationship Type="http://schemas.openxmlformats.org/officeDocument/2006/relationships/fontTable" Target="fontTable.xml" Id="rId9" /><Relationship Type="http://schemas.openxmlformats.org/officeDocument/2006/relationships/comments" Target="/word/comments.xml" Id="R175084fbe38547a8" /><Relationship Type="http://schemas.microsoft.com/office/2011/relationships/commentsExtended" Target="/word/commentsExtended.xml" Id="Rf5d8abc3f43249ce" /><Relationship Type="http://schemas.microsoft.com/office/2016/09/relationships/commentsIds" Target="/word/commentsIds.xml" Id="Rc65d8ec807c84306" /><Relationship Type="http://schemas.microsoft.com/office/2018/08/relationships/commentsExtensible" Target="/word/commentsExtensible.xml" Id="R3064632d7f4e4a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FCBD03233E24428B4C6A11DA2D19F9" ma:contentTypeVersion="4" ma:contentTypeDescription="Create a new document." ma:contentTypeScope="" ma:versionID="673244fac43ad3bccbc53f9bdba1d75b">
  <xsd:schema xmlns:xsd="http://www.w3.org/2001/XMLSchema" xmlns:xs="http://www.w3.org/2001/XMLSchema" xmlns:p="http://schemas.microsoft.com/office/2006/metadata/properties" xmlns:ns2="530247bb-00ec-4617-baab-751ffe72c419" targetNamespace="http://schemas.microsoft.com/office/2006/metadata/properties" ma:root="true" ma:fieldsID="c9404c1561be27ae9de83dc403ff533a" ns2:_="">
    <xsd:import namespace="530247bb-00ec-4617-baab-751ffe72c41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247bb-00ec-4617-baab-751ffe72c4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B81EB-9132-40BE-90D4-0C4ACA5286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B65B53-2040-450D-9AD2-6077BB963F6B}">
  <ds:schemaRefs>
    <ds:schemaRef ds:uri="http://schemas.microsoft.com/sharepoint/v3/contenttype/forms"/>
  </ds:schemaRefs>
</ds:datastoreItem>
</file>

<file path=customXml/itemProps3.xml><?xml version="1.0" encoding="utf-8"?>
<ds:datastoreItem xmlns:ds="http://schemas.openxmlformats.org/officeDocument/2006/customXml" ds:itemID="{3A4BCC2B-3436-4F36-B797-9FB78662861C}"/>
</file>

<file path=customXml/itemProps4.xml><?xml version="1.0" encoding="utf-8"?>
<ds:datastoreItem xmlns:ds="http://schemas.openxmlformats.org/officeDocument/2006/customXml" ds:itemID="{77588708-66E4-4FD7-86D2-89EA33D7BA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Chainey, Spencer</dc:creator>
  <keywords/>
  <dc:description/>
  <lastModifiedBy>Litvak Jankelevich, Jonathan</lastModifiedBy>
  <revision>26</revision>
  <dcterms:created xsi:type="dcterms:W3CDTF">2020-02-29T17:22:00.0000000Z</dcterms:created>
  <dcterms:modified xsi:type="dcterms:W3CDTF">2020-06-22T12:12:21.2951780Z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0x01010072FCBD03233E24428B4C6A11DA2D19F9</vt:lpwstr>
  </property>
</Properties>
</file>