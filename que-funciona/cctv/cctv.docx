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979C2" w:rsidR="00234BC2" w:rsidP="00234BC2" w:rsidRDefault="00DF17F8" w14:paraId="117E8F1B" w14:textId="00431FDE">
      <w:pPr>
        <w:rPr>
          <w:sz w:val="16"/>
          <w:szCs w:val="16"/>
          <w:lang w:val="es-CL"/>
        </w:rPr>
      </w:pPr>
      <w:r w:rsidRPr="00DF17F8">
        <w:rPr>
          <w:sz w:val="16"/>
          <w:szCs w:val="16"/>
          <w:lang w:val="es-CL"/>
        </w:rPr>
        <w:t>La presente nota informativa “</w:t>
      </w:r>
      <w:r>
        <w:rPr>
          <w:sz w:val="16"/>
          <w:szCs w:val="16"/>
          <w:lang w:val="es-CL"/>
        </w:rPr>
        <w:t xml:space="preserve">¿Cómo funciona?” fue elaborada por </w:t>
      </w:r>
      <w:r w:rsidR="00D729CE">
        <w:rPr>
          <w:sz w:val="16"/>
          <w:szCs w:val="16"/>
          <w:lang w:val="es-CL"/>
        </w:rPr>
        <w:t>el</w:t>
      </w:r>
      <w:r>
        <w:rPr>
          <w:sz w:val="16"/>
          <w:szCs w:val="16"/>
          <w:lang w:val="es-CL"/>
        </w:rPr>
        <w:t xml:space="preserve"> </w:t>
      </w:r>
      <w:r w:rsidRPr="00DF17F8">
        <w:rPr>
          <w:sz w:val="16"/>
          <w:szCs w:val="16"/>
          <w:lang w:val="es-CL"/>
        </w:rPr>
        <w:t>Latin America and Caribbean Unit</w:t>
      </w:r>
      <w:r>
        <w:rPr>
          <w:sz w:val="16"/>
          <w:szCs w:val="16"/>
          <w:lang w:val="es-CL"/>
        </w:rPr>
        <w:t xml:space="preserve"> del Jill Dando Institute (JDI) de University College London. </w:t>
      </w:r>
      <w:r w:rsidR="00F979C2">
        <w:rPr>
          <w:sz w:val="16"/>
          <w:szCs w:val="16"/>
          <w:lang w:val="es-CL"/>
        </w:rPr>
        <w:t xml:space="preserve">Esta nota se basa en gran medida </w:t>
      </w:r>
      <w:r w:rsidR="00D729CE">
        <w:rPr>
          <w:sz w:val="16"/>
          <w:szCs w:val="16"/>
          <w:lang w:val="es-CL"/>
        </w:rPr>
        <w:t>en</w:t>
      </w:r>
      <w:r w:rsidR="00F979C2">
        <w:rPr>
          <w:sz w:val="16"/>
          <w:szCs w:val="16"/>
          <w:lang w:val="es-CL"/>
        </w:rPr>
        <w:t xml:space="preserve"> la narrativa preparada por el JDI para el UK College of Policing Crime Reduction Toolkit </w:t>
      </w:r>
      <w:hyperlink w:history="1" r:id="rId9">
        <w:r w:rsidRPr="008548BC" w:rsidR="00F979C2">
          <w:rPr>
            <w:rStyle w:val="Hyperlink"/>
            <w:sz w:val="16"/>
            <w:szCs w:val="16"/>
            <w:lang w:val="es-CL"/>
          </w:rPr>
          <w:t>https://whatworks.college.police.uk/toolkit/pages/Toolkit.aspx</w:t>
        </w:r>
      </w:hyperlink>
      <w:r w:rsidRPr="00F979C2" w:rsidR="00234BC2">
        <w:rPr>
          <w:i/>
          <w:sz w:val="16"/>
          <w:szCs w:val="16"/>
          <w:lang w:val="es-CL"/>
        </w:rPr>
        <w:t xml:space="preserve"> </w:t>
      </w:r>
    </w:p>
    <w:p w:rsidRPr="00D631E9" w:rsidR="00661FCF" w:rsidRDefault="00CF6333" w14:paraId="3F44C278" w14:textId="1BCD9FD2">
      <w:pPr>
        <w:rPr>
          <w:b/>
          <w:sz w:val="24"/>
          <w:szCs w:val="24"/>
          <w:lang w:val="es-CL"/>
        </w:rPr>
      </w:pPr>
      <w:r w:rsidRPr="00D631E9">
        <w:rPr>
          <w:b/>
          <w:sz w:val="24"/>
          <w:szCs w:val="24"/>
          <w:lang w:val="es-CL"/>
        </w:rPr>
        <w:t xml:space="preserve">¿Cómo funciona?: </w:t>
      </w:r>
      <w:r w:rsidR="008934EB">
        <w:rPr>
          <w:b/>
          <w:sz w:val="24"/>
          <w:szCs w:val="24"/>
          <w:lang w:val="es-CL"/>
        </w:rPr>
        <w:t>CCTV</w:t>
      </w:r>
    </w:p>
    <w:p w:rsidR="00661FCF" w:rsidP="27CF60A7" w:rsidRDefault="00CF6333" w14:paraId="4BE55042" w14:textId="72E82ED8">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CF6333">
        <w:rPr>
          <w:b w:val="1"/>
          <w:bCs w:val="1"/>
          <w:lang w:val="es-CL"/>
        </w:rPr>
        <w:t>Resumen</w:t>
      </w:r>
    </w:p>
    <w:p w:rsidRPr="00C35206" w:rsidR="00661FCF" w:rsidP="2AC808CB" w:rsidRDefault="00215214" w14:paraId="645C6AD2" w14:textId="7BEAA505">
      <w:pPr>
        <w:rPr>
          <w:lang w:val="es-CL"/>
        </w:rPr>
      </w:pPr>
      <w:r w:rsidRPr="2AC808CB" w:rsidR="00215214">
        <w:rPr>
          <w:lang w:val="es-CL"/>
        </w:rPr>
        <w:t>La presente</w:t>
      </w:r>
      <w:r w:rsidRPr="2AC808CB" w:rsidR="00215214">
        <w:rPr>
          <w:lang w:val="es-CL"/>
        </w:rPr>
        <w:t xml:space="preserve"> </w:t>
      </w:r>
      <w:r w:rsidRPr="2AC808CB" w:rsidR="00C35206">
        <w:rPr>
          <w:lang w:val="es-CL"/>
        </w:rPr>
        <w:t xml:space="preserve">nota revisa la evidencia </w:t>
      </w:r>
      <w:r w:rsidRPr="2AC808CB" w:rsidR="00C35206">
        <w:rPr>
          <w:lang w:val="es-CL"/>
        </w:rPr>
        <w:t>d</w:t>
      </w:r>
      <w:r w:rsidRPr="2AC808CB" w:rsidR="00C35206">
        <w:rPr>
          <w:lang w:val="es-CL"/>
        </w:rPr>
        <w:t xml:space="preserve">el efecto de </w:t>
      </w:r>
      <w:r w:rsidRPr="2AC808CB" w:rsidR="008934EB">
        <w:rPr>
          <w:lang w:val="es-CL"/>
        </w:rPr>
        <w:t>l</w:t>
      </w:r>
      <w:r w:rsidRPr="2AC808CB" w:rsidR="008934EB">
        <w:rPr>
          <w:lang w:val="es-CL"/>
        </w:rPr>
        <w:t>as cámaras de vigilancia de circuito cerrado de televisión (</w:t>
      </w:r>
      <w:r w:rsidRPr="2AC808CB" w:rsidR="008934EB">
        <w:rPr>
          <w:lang w:val="es-CL"/>
        </w:rPr>
        <w:t xml:space="preserve">o </w:t>
      </w:r>
      <w:r w:rsidRPr="2AC808CB" w:rsidR="008934EB">
        <w:rPr>
          <w:lang w:val="es-CL"/>
        </w:rPr>
        <w:t>CCTV</w:t>
      </w:r>
      <w:r w:rsidRPr="2AC808CB" w:rsidR="008934EB">
        <w:rPr>
          <w:lang w:val="es-CL"/>
        </w:rPr>
        <w:t xml:space="preserve"> por sus siglas en ingl</w:t>
      </w:r>
      <w:r w:rsidRPr="2AC808CB" w:rsidR="00215214">
        <w:rPr>
          <w:lang w:val="es-CL"/>
        </w:rPr>
        <w:t>é</w:t>
      </w:r>
      <w:r w:rsidRPr="2AC808CB" w:rsidR="008934EB">
        <w:rPr>
          <w:lang w:val="es-CL"/>
        </w:rPr>
        <w:t>s</w:t>
      </w:r>
      <w:r w:rsidRPr="2AC808CB" w:rsidR="008934EB">
        <w:rPr>
          <w:lang w:val="es-CL"/>
        </w:rPr>
        <w:t xml:space="preserve">) </w:t>
      </w:r>
      <w:r w:rsidRPr="2AC808CB" w:rsidR="00C35206">
        <w:rPr>
          <w:lang w:val="es-CL"/>
        </w:rPr>
        <w:t xml:space="preserve">para reducir la delincuencia. Existe evidencia de que </w:t>
      </w:r>
      <w:r w:rsidRPr="2AC808CB" w:rsidR="00C35206">
        <w:rPr>
          <w:lang w:val="es-CL"/>
        </w:rPr>
        <w:t>el CCTV tiene</w:t>
      </w:r>
      <w:r w:rsidRPr="2AC808CB" w:rsidR="00C35206">
        <w:rPr>
          <w:lang w:val="es-CL"/>
        </w:rPr>
        <w:t xml:space="preserve"> un impacto en la reducción de la delincuencia, en particular para reducir la </w:t>
      </w:r>
      <w:del w:author="Estevez-Soto, Patricio" w:date="2020-04-27T15:50:04.679Z" w:id="458795673">
        <w:r w:rsidRPr="2AC808CB" w:rsidDel="00C35206">
          <w:rPr>
            <w:lang w:val="es-CL"/>
          </w:rPr>
          <w:delText xml:space="preserve">delincuencia </w:delText>
        </w:r>
      </w:del>
      <w:ins w:author="Estevez-Soto, Patricio" w:date="2020-04-27T15:50:07.173Z" w:id="2094708242">
        <w:r w:rsidRPr="2AC808CB" w:rsidR="04769829">
          <w:rPr>
            <w:lang w:val="es-CL"/>
          </w:rPr>
          <w:t xml:space="preserve">delitos contra </w:t>
        </w:r>
      </w:ins>
      <w:r w:rsidRPr="2AC808CB" w:rsidR="00C35206">
        <w:rPr>
          <w:lang w:val="es-CL"/>
        </w:rPr>
        <w:t>veh</w:t>
      </w:r>
      <w:ins w:author="Estevez-Soto, Patricio" w:date="2020-04-27T15:50:12.238Z" w:id="362506181">
        <w:r w:rsidRPr="2AC808CB" w:rsidR="3E378D51">
          <w:rPr>
            <w:lang w:val="es-CL"/>
          </w:rPr>
          <w:t xml:space="preserve">ículos </w:t>
        </w:r>
      </w:ins>
      <w:del w:author="Estevez-Soto, Patricio" w:date="2020-04-27T15:50:08.54Z" w:id="1686367690">
        <w:r w:rsidRPr="2AC808CB" w:rsidDel="00C35206">
          <w:rPr>
            <w:lang w:val="es-CL"/>
          </w:rPr>
          <w:delText xml:space="preserve">icular </w:delText>
        </w:r>
      </w:del>
      <w:r w:rsidRPr="2AC808CB" w:rsidR="00C35206">
        <w:rPr>
          <w:lang w:val="es-CL"/>
        </w:rPr>
        <w:t xml:space="preserve">en </w:t>
      </w:r>
      <w:r w:rsidRPr="2AC808CB" w:rsidR="00C35206">
        <w:rPr>
          <w:lang w:val="es-CL"/>
        </w:rPr>
        <w:t>estacionamientos</w:t>
      </w:r>
      <w:r w:rsidRPr="2AC808CB" w:rsidR="00C35206">
        <w:rPr>
          <w:lang w:val="es-CL"/>
        </w:rPr>
        <w:t xml:space="preserve">. La evidencia sobre el uso de CCTV para reducir los delitos violentos indica que no tiene ningún efecto sobre este tipo </w:t>
      </w:r>
      <w:r w:rsidRPr="2AC808CB" w:rsidR="00C35206">
        <w:rPr>
          <w:lang w:val="es-CL"/>
        </w:rPr>
        <w:t xml:space="preserve">de </w:t>
      </w:r>
      <w:r w:rsidRPr="2AC808CB" w:rsidR="00C35206">
        <w:rPr>
          <w:lang w:val="es-CL"/>
        </w:rPr>
        <w:t>delito</w:t>
      </w:r>
      <w:ins w:author="Estevez-Soto, Patricio" w:date="2020-04-27T15:50:28.382Z" w:id="1109338249">
        <w:r w:rsidRPr="2AC808CB" w:rsidR="44A03632">
          <w:rPr>
            <w:lang w:val="es-CL"/>
          </w:rPr>
          <w:t>s</w:t>
        </w:r>
      </w:ins>
      <w:r w:rsidRPr="2AC808CB" w:rsidR="00C35206">
        <w:rPr>
          <w:lang w:val="es-CL"/>
        </w:rPr>
        <w:t xml:space="preserve">. La implementación de CCTV en combinación con otras intervenciones, como el alumbrado público, puede aumentar </w:t>
      </w:r>
      <w:r w:rsidRPr="2AC808CB" w:rsidR="00C35206">
        <w:rPr>
          <w:lang w:val="es-CL"/>
        </w:rPr>
        <w:t>la</w:t>
      </w:r>
      <w:r w:rsidRPr="2AC808CB" w:rsidR="00C35206">
        <w:rPr>
          <w:lang w:val="es-CL"/>
        </w:rPr>
        <w:t xml:space="preserve"> eficacia</w:t>
      </w:r>
      <w:r w:rsidRPr="2AC808CB" w:rsidR="00C35206">
        <w:rPr>
          <w:lang w:val="es-CL"/>
        </w:rPr>
        <w:t xml:space="preserve"> de esta </w:t>
      </w:r>
      <w:del w:author="Estevez-Soto, Patricio" w:date="2020-04-27T15:50:41.616Z" w:id="1408727789">
        <w:r w:rsidRPr="2AC808CB" w:rsidDel="00215214">
          <w:rPr>
            <w:lang w:val="es-CL"/>
          </w:rPr>
          <w:delText>política</w:delText>
        </w:r>
      </w:del>
      <w:ins w:author="Estevez-Soto, Patricio" w:date="2020-04-27T15:50:42.817Z" w:id="1147256799">
        <w:r w:rsidRPr="2AC808CB" w:rsidR="3016B118">
          <w:rPr>
            <w:lang w:val="es-CL"/>
          </w:rPr>
          <w:t>medida</w:t>
        </w:r>
      </w:ins>
      <w:r w:rsidRPr="2AC808CB" w:rsidR="00C35206">
        <w:rPr>
          <w:lang w:val="es-CL"/>
        </w:rPr>
        <w:t>.</w:t>
      </w:r>
    </w:p>
    <w:tbl>
      <w:tblPr>
        <w:tblStyle w:val="TableGrid"/>
        <w:tblW w:w="0" w:type="auto"/>
        <w:tblLook w:val="04A0" w:firstRow="1" w:lastRow="0" w:firstColumn="1" w:lastColumn="0" w:noHBand="0" w:noVBand="1"/>
      </w:tblPr>
      <w:tblGrid>
        <w:gridCol w:w="1803"/>
        <w:gridCol w:w="1803"/>
        <w:gridCol w:w="1803"/>
        <w:gridCol w:w="1803"/>
        <w:gridCol w:w="1804"/>
      </w:tblGrid>
      <w:tr w:rsidR="00661FCF" w:rsidTr="2AC808CB" w14:paraId="2FC91261" w14:textId="77777777">
        <w:tc>
          <w:tcPr>
            <w:tcW w:w="9016" w:type="dxa"/>
            <w:gridSpan w:val="5"/>
            <w:tcMar/>
          </w:tcPr>
          <w:p w:rsidR="00661FCF" w:rsidP="00E60C1A" w:rsidRDefault="008934EB" w14:paraId="487AF300" w14:textId="3A944198">
            <w:r>
              <w:rPr>
                <w:b/>
                <w:sz w:val="24"/>
                <w:szCs w:val="24"/>
              </w:rPr>
              <w:t>CCTV</w:t>
            </w:r>
          </w:p>
        </w:tc>
      </w:tr>
      <w:tr w:rsidR="00661FCF" w:rsidTr="2AC808CB" w14:paraId="5A340F6E" w14:textId="77777777">
        <w:tc>
          <w:tcPr>
            <w:tcW w:w="1803" w:type="dxa"/>
            <w:tcMar/>
          </w:tcPr>
          <w:p w:rsidRPr="00234BC2" w:rsidR="00661FCF" w:rsidRDefault="00E45F86" w14:paraId="4FD2E2BD" w14:textId="5F391966">
            <w:pPr>
              <w:rPr>
                <w:b/>
              </w:rPr>
            </w:pPr>
            <w:proofErr w:type="spellStart"/>
            <w:r>
              <w:rPr>
                <w:b/>
              </w:rPr>
              <w:t>Impacto</w:t>
            </w:r>
            <w:proofErr w:type="spellEnd"/>
          </w:p>
        </w:tc>
        <w:tc>
          <w:tcPr>
            <w:tcW w:w="1803" w:type="dxa"/>
            <w:tcMar/>
          </w:tcPr>
          <w:p w:rsidRPr="00234BC2" w:rsidR="00661FCF" w:rsidRDefault="00E45F86" w14:paraId="68513BC8" w14:textId="6CEB2739">
            <w:pPr>
              <w:rPr>
                <w:b/>
              </w:rPr>
            </w:pPr>
            <w:proofErr w:type="spellStart"/>
            <w:r>
              <w:rPr>
                <w:b/>
              </w:rPr>
              <w:t>Cómo</w:t>
            </w:r>
            <w:proofErr w:type="spellEnd"/>
            <w:r>
              <w:rPr>
                <w:b/>
              </w:rPr>
              <w:t xml:space="preserve"> </w:t>
            </w:r>
            <w:proofErr w:type="spellStart"/>
            <w:r>
              <w:rPr>
                <w:b/>
              </w:rPr>
              <w:t>funciona</w:t>
            </w:r>
            <w:proofErr w:type="spellEnd"/>
          </w:p>
        </w:tc>
        <w:tc>
          <w:tcPr>
            <w:tcW w:w="1803" w:type="dxa"/>
            <w:tcMar/>
          </w:tcPr>
          <w:p w:rsidRPr="00234BC2" w:rsidR="00661FCF" w:rsidRDefault="00E45F86" w14:paraId="0F6F60AB" w14:textId="0012FB0C">
            <w:pPr>
              <w:rPr>
                <w:b/>
              </w:rPr>
            </w:pPr>
            <w:proofErr w:type="spellStart"/>
            <w:r>
              <w:rPr>
                <w:b/>
              </w:rPr>
              <w:t>Dónde</w:t>
            </w:r>
            <w:proofErr w:type="spellEnd"/>
            <w:r>
              <w:rPr>
                <w:b/>
              </w:rPr>
              <w:t xml:space="preserve"> </w:t>
            </w:r>
            <w:proofErr w:type="spellStart"/>
            <w:r>
              <w:rPr>
                <w:b/>
              </w:rPr>
              <w:t>funciona</w:t>
            </w:r>
            <w:proofErr w:type="spellEnd"/>
          </w:p>
        </w:tc>
        <w:tc>
          <w:tcPr>
            <w:tcW w:w="1803" w:type="dxa"/>
            <w:tcMar/>
          </w:tcPr>
          <w:p w:rsidRPr="00234BC2" w:rsidR="00661FCF" w:rsidRDefault="00E45F86" w14:paraId="3EDC4102" w14:textId="15B66F5C">
            <w:pPr>
              <w:rPr>
                <w:b/>
              </w:rPr>
            </w:pPr>
            <w:proofErr w:type="spellStart"/>
            <w:r>
              <w:rPr>
                <w:b/>
              </w:rPr>
              <w:t>Cómo</w:t>
            </w:r>
            <w:proofErr w:type="spellEnd"/>
            <w:r>
              <w:rPr>
                <w:b/>
              </w:rPr>
              <w:t xml:space="preserve"> </w:t>
            </w:r>
            <w:proofErr w:type="spellStart"/>
            <w:r>
              <w:rPr>
                <w:b/>
              </w:rPr>
              <w:t>hacerlo</w:t>
            </w:r>
            <w:proofErr w:type="spellEnd"/>
          </w:p>
        </w:tc>
        <w:tc>
          <w:tcPr>
            <w:tcW w:w="1804" w:type="dxa"/>
            <w:tcMar/>
          </w:tcPr>
          <w:p w:rsidRPr="00234BC2" w:rsidR="00661FCF" w:rsidRDefault="00E45F86" w14:paraId="22B6CF1B" w14:textId="452AA757">
            <w:pPr>
              <w:rPr>
                <w:b/>
              </w:rPr>
            </w:pPr>
            <w:proofErr w:type="spellStart"/>
            <w:r>
              <w:rPr>
                <w:b/>
              </w:rPr>
              <w:t>Costo</w:t>
            </w:r>
            <w:proofErr w:type="spellEnd"/>
          </w:p>
        </w:tc>
      </w:tr>
      <w:tr w:rsidRPr="009E3F45" w:rsidR="00C35206" w:rsidTr="2AC808CB" w14:paraId="4235FD76" w14:textId="77777777">
        <w:tc>
          <w:tcPr>
            <w:tcW w:w="1803" w:type="dxa"/>
            <w:tcMar/>
          </w:tcPr>
          <w:p w:rsidRPr="00E45F86" w:rsidR="00C35206" w:rsidP="00C35206" w:rsidRDefault="00C35206" w14:paraId="1A40D9E3" w14:textId="30FC9FEC">
            <w:pPr>
              <w:rPr>
                <w:sz w:val="18"/>
                <w:szCs w:val="18"/>
                <w:lang w:val="es-CL"/>
              </w:rPr>
            </w:pPr>
            <w:r w:rsidRPr="2AC808CB" w:rsidR="00C35206">
              <w:rPr>
                <w:sz w:val="18"/>
                <w:szCs w:val="18"/>
                <w:lang w:val="es-CL"/>
              </w:rPr>
              <w:t xml:space="preserve">En general, </w:t>
            </w:r>
            <w:r w:rsidRPr="2AC808CB" w:rsidR="00C35206">
              <w:rPr>
                <w:sz w:val="18"/>
                <w:szCs w:val="18"/>
                <w:lang w:val="es-CL"/>
              </w:rPr>
              <w:t xml:space="preserve">existe </w:t>
            </w:r>
            <w:ins w:author="Estevez-Soto, Patricio" w:date="2020-04-27T15:52:07.668Z" w:id="2013406010">
              <w:r w:rsidRPr="2AC808CB" w:rsidR="4A92CD9F">
                <w:rPr>
                  <w:sz w:val="18"/>
                  <w:szCs w:val="18"/>
                  <w:lang w:val="es-CL"/>
                </w:rPr>
                <w:t xml:space="preserve">evidencia de alta </w:t>
              </w:r>
            </w:ins>
            <w:del w:author="Estevez-Soto, Patricio" w:date="2020-04-27T15:52:07.079Z" w:id="826903534">
              <w:r w:rsidRPr="2AC808CB" w:rsidDel="00C35206">
                <w:rPr>
                  <w:sz w:val="18"/>
                  <w:szCs w:val="18"/>
                  <w:lang w:val="es-CL"/>
                </w:rPr>
                <w:delText xml:space="preserve">una fuerte </w:delText>
              </w:r>
            </w:del>
            <w:r w:rsidRPr="2AC808CB" w:rsidR="00C35206">
              <w:rPr>
                <w:sz w:val="18"/>
                <w:szCs w:val="18"/>
                <w:lang w:val="es-CL"/>
              </w:rPr>
              <w:t xml:space="preserve">calidad </w:t>
            </w:r>
            <w:del w:author="Estevez-Soto, Patricio" w:date="2020-04-27T15:52:15.245Z" w:id="160775343">
              <w:r w:rsidRPr="2AC808CB" w:rsidDel="00C35206">
                <w:rPr>
                  <w:sz w:val="18"/>
                  <w:szCs w:val="18"/>
                  <w:lang w:val="es-CL"/>
                </w:rPr>
                <w:delText xml:space="preserve">de evidencia </w:delText>
              </w:r>
            </w:del>
            <w:r w:rsidRPr="2AC808CB" w:rsidR="00C35206">
              <w:rPr>
                <w:sz w:val="18"/>
                <w:szCs w:val="18"/>
                <w:lang w:val="es-CL"/>
              </w:rPr>
              <w:t xml:space="preserve">que </w:t>
            </w:r>
            <w:r w:rsidRPr="2AC808CB" w:rsidR="00C35206">
              <w:rPr>
                <w:sz w:val="18"/>
                <w:szCs w:val="18"/>
                <w:lang w:val="es-CL"/>
              </w:rPr>
              <w:t xml:space="preserve">sugiere una disminución en </w:t>
            </w:r>
            <w:del w:author="Estevez-Soto, Patricio" w:date="2020-04-27T15:52:25.548Z" w:id="1547274790">
              <w:r w:rsidRPr="2AC808CB" w:rsidDel="00C35206">
                <w:rPr>
                  <w:sz w:val="18"/>
                  <w:szCs w:val="18"/>
                  <w:lang w:val="es-CL"/>
                </w:rPr>
                <w:delText>el crimen</w:delText>
              </w:r>
            </w:del>
            <w:ins w:author="Estevez-Soto, Patricio" w:date="2020-04-27T15:52:29.547Z" w:id="1827759039">
              <w:r w:rsidRPr="2AC808CB" w:rsidR="09A62911">
                <w:rPr>
                  <w:sz w:val="18"/>
                  <w:szCs w:val="18"/>
                  <w:lang w:val="es-CL"/>
                </w:rPr>
                <w:t>la incidencia delictiva</w:t>
              </w:r>
            </w:ins>
          </w:p>
        </w:tc>
        <w:tc>
          <w:tcPr>
            <w:tcW w:w="1803" w:type="dxa"/>
            <w:tcMar/>
          </w:tcPr>
          <w:p w:rsidRPr="00E45F86" w:rsidR="00C35206" w:rsidP="00C35206" w:rsidRDefault="00C35206" w14:paraId="44F394A9" w14:textId="6FE2BB75">
            <w:pPr>
              <w:rPr>
                <w:sz w:val="18"/>
                <w:szCs w:val="18"/>
                <w:lang w:val="es-CL"/>
              </w:rPr>
            </w:pPr>
            <w:r w:rsidRPr="2AC808CB" w:rsidR="00C35206">
              <w:rPr>
                <w:sz w:val="18"/>
                <w:szCs w:val="18"/>
                <w:lang w:val="es-CL"/>
              </w:rPr>
              <w:t xml:space="preserve">Evidencia de </w:t>
            </w:r>
            <w:ins w:author="Estevez-Soto, Patricio" w:date="2020-04-27T15:52:36.817Z" w:id="516266535">
              <w:r w:rsidRPr="2AC808CB" w:rsidR="1886B37B">
                <w:rPr>
                  <w:sz w:val="18"/>
                  <w:szCs w:val="18"/>
                  <w:lang w:val="es-CL"/>
                </w:rPr>
                <w:t xml:space="preserve">alta </w:t>
              </w:r>
            </w:ins>
            <w:r w:rsidRPr="2AC808CB" w:rsidR="00C35206">
              <w:rPr>
                <w:sz w:val="18"/>
                <w:szCs w:val="18"/>
                <w:lang w:val="es-CL"/>
              </w:rPr>
              <w:t xml:space="preserve">calidad </w:t>
            </w:r>
            <w:del w:author="Estevez-Soto, Patricio" w:date="2020-04-27T15:52:40.161Z" w:id="1745559676">
              <w:r w:rsidRPr="2AC808CB" w:rsidDel="00215214">
                <w:rPr>
                  <w:sz w:val="18"/>
                  <w:szCs w:val="18"/>
                  <w:lang w:val="es-CL"/>
                </w:rPr>
                <w:delText>alta</w:delText>
              </w:r>
            </w:del>
          </w:p>
        </w:tc>
        <w:tc>
          <w:tcPr>
            <w:tcW w:w="1803" w:type="dxa"/>
            <w:tcMar/>
          </w:tcPr>
          <w:p w:rsidRPr="00E45F86" w:rsidR="00C35206" w:rsidP="00C35206" w:rsidRDefault="00C35206" w14:paraId="4F9ADDE7" w14:textId="291F77CA">
            <w:pPr>
              <w:rPr>
                <w:sz w:val="18"/>
                <w:szCs w:val="18"/>
                <w:lang w:val="es-CL"/>
              </w:rPr>
            </w:pPr>
            <w:r w:rsidRPr="2AC808CB" w:rsidR="00C35206">
              <w:rPr>
                <w:sz w:val="18"/>
                <w:szCs w:val="18"/>
                <w:lang w:val="es-CL"/>
              </w:rPr>
              <w:t xml:space="preserve">Evidencia de </w:t>
            </w:r>
            <w:ins w:author="Estevez-Soto, Patricio" w:date="2020-04-27T15:52:46.703Z" w:id="2091322709">
              <w:r w:rsidRPr="2AC808CB" w:rsidR="52DE88DB">
                <w:rPr>
                  <w:sz w:val="18"/>
                  <w:szCs w:val="18"/>
                  <w:lang w:val="es-CL"/>
                </w:rPr>
                <w:t xml:space="preserve">muy alta </w:t>
              </w:r>
            </w:ins>
            <w:r w:rsidRPr="2AC808CB" w:rsidR="00C35206">
              <w:rPr>
                <w:sz w:val="18"/>
                <w:szCs w:val="18"/>
                <w:lang w:val="es-CL"/>
              </w:rPr>
              <w:t xml:space="preserve">calidad </w:t>
            </w:r>
            <w:del w:author="Estevez-Soto, Patricio" w:date="2020-04-27T15:52:50.165Z" w:id="1289257920">
              <w:r w:rsidRPr="2AC808CB" w:rsidDel="00C35206">
                <w:rPr>
                  <w:sz w:val="18"/>
                  <w:szCs w:val="18"/>
                  <w:lang w:val="es-CL"/>
                </w:rPr>
                <w:delText>muy</w:delText>
              </w:r>
              <w:r w:rsidRPr="2AC808CB" w:rsidDel="00215214">
                <w:rPr>
                  <w:sz w:val="18"/>
                  <w:szCs w:val="18"/>
                  <w:lang w:val="es-CL"/>
                </w:rPr>
                <w:delText xml:space="preserve"> alta</w:delText>
              </w:r>
            </w:del>
          </w:p>
        </w:tc>
        <w:tc>
          <w:tcPr>
            <w:tcW w:w="1803" w:type="dxa"/>
            <w:tcMar/>
          </w:tcPr>
          <w:p w:rsidRPr="00E45F86" w:rsidR="00C35206" w:rsidP="00C35206" w:rsidRDefault="00C35206" w14:paraId="033FBDD7" w14:textId="3D273E86">
            <w:pPr>
              <w:rPr>
                <w:sz w:val="18"/>
                <w:szCs w:val="18"/>
                <w:lang w:val="es-CL"/>
              </w:rPr>
            </w:pPr>
            <w:r>
              <w:rPr>
                <w:sz w:val="18"/>
                <w:szCs w:val="18"/>
                <w:lang w:val="es-CL"/>
              </w:rPr>
              <w:t>Evidencia de calidad moderada</w:t>
            </w:r>
          </w:p>
        </w:tc>
        <w:tc>
          <w:tcPr>
            <w:tcW w:w="1804" w:type="dxa"/>
            <w:tcMar/>
          </w:tcPr>
          <w:p w:rsidRPr="00E45F86" w:rsidR="00C35206" w:rsidP="00C35206" w:rsidRDefault="00C35206" w14:paraId="3F628931" w14:textId="259669BB">
            <w:pPr>
              <w:rPr>
                <w:sz w:val="18"/>
                <w:szCs w:val="18"/>
                <w:lang w:val="es-CL"/>
              </w:rPr>
            </w:pPr>
            <w:r>
              <w:rPr>
                <w:sz w:val="18"/>
                <w:szCs w:val="18"/>
                <w:lang w:val="es-CL"/>
              </w:rPr>
              <w:t>No hay informacion</w:t>
            </w:r>
          </w:p>
        </w:tc>
      </w:tr>
    </w:tbl>
    <w:p w:rsidRPr="00E45F86" w:rsidR="00661FCF" w:rsidRDefault="00661FCF" w14:paraId="2C496E7C" w14:textId="77777777">
      <w:pPr>
        <w:rPr>
          <w:lang w:val="es-CL"/>
        </w:rPr>
      </w:pPr>
    </w:p>
    <w:p w:rsidRPr="00A21AAE" w:rsidR="00661FCF" w:rsidP="27CF60A7" w:rsidRDefault="00A21AAE" w14:paraId="182063FD" w14:textId="28352273">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A21AAE">
        <w:rPr>
          <w:b w:val="1"/>
          <w:bCs w:val="1"/>
          <w:lang w:val="es-CL"/>
        </w:rPr>
        <w:t xml:space="preserve">¿Qué </w:t>
      </w:r>
      <w:ins w:author="Estevez-Soto, Patricio" w:date="2020-04-27T15:55:25.098Z" w:id="667902119">
        <w:r w:rsidRPr="27CF60A7" w:rsidR="1E5F6CBF">
          <w:rPr>
            <w:b w:val="1"/>
            <w:bCs w:val="1"/>
            <w:lang w:val="es-CL"/>
          </w:rPr>
          <w:t>es el</w:t>
        </w:r>
      </w:ins>
      <w:del w:author="Estevez-Soto, Patricio" w:date="2020-04-27T15:55:32.904Z" w:id="1040803693">
        <w:r w:rsidRPr="27CF60A7" w:rsidDel="00A21AAE">
          <w:rPr>
            <w:b w:val="1"/>
            <w:bCs w:val="1"/>
            <w:lang w:val="es-CL"/>
          </w:rPr>
          <w:delText>son l</w:delText>
        </w:r>
        <w:r w:rsidRPr="27CF60A7" w:rsidDel="00A21AAE">
          <w:rPr>
            <w:b w:val="1"/>
            <w:bCs w:val="1"/>
            <w:lang w:val="es-CL"/>
          </w:rPr>
          <w:delText>as</w:delText>
        </w:r>
        <w:r w:rsidRPr="27CF60A7" w:rsidDel="00A21AAE">
          <w:rPr>
            <w:b w:val="1"/>
            <w:bCs w:val="1"/>
            <w:lang w:val="es-CL"/>
          </w:rPr>
          <w:delText xml:space="preserve"> </w:delText>
        </w:r>
      </w:del>
      <w:r w:rsidRPr="27CF60A7" w:rsidR="008934EB">
        <w:rPr>
          <w:b w:val="1"/>
          <w:bCs w:val="1"/>
          <w:lang w:val="es-CL"/>
        </w:rPr>
        <w:t>CCTV</w:t>
      </w:r>
      <w:r w:rsidRPr="27CF60A7" w:rsidR="00661FCF">
        <w:rPr>
          <w:b w:val="1"/>
          <w:bCs w:val="1"/>
          <w:lang w:val="es-CL"/>
        </w:rPr>
        <w:t>?</w:t>
      </w:r>
    </w:p>
    <w:p w:rsidR="00C35206" w:rsidRDefault="00215214" w14:paraId="2E458133" w14:textId="7B7DA104">
      <w:pPr>
        <w:rPr>
          <w:lang w:val="es-CL"/>
        </w:rPr>
      </w:pPr>
      <w:r w:rsidRPr="2AC808CB" w:rsidR="00215214">
        <w:rPr>
          <w:lang w:val="es-CL"/>
        </w:rPr>
        <w:t xml:space="preserve">El </w:t>
      </w:r>
      <w:r w:rsidRPr="2AC808CB" w:rsidR="00C35206">
        <w:rPr>
          <w:lang w:val="es-CL"/>
        </w:rPr>
        <w:t>CCTV</w:t>
      </w:r>
      <w:r w:rsidRPr="2AC808CB" w:rsidR="00C35206">
        <w:rPr>
          <w:lang w:val="es-CL"/>
        </w:rPr>
        <w:t xml:space="preserve"> </w:t>
      </w:r>
      <w:r w:rsidRPr="2AC808CB" w:rsidR="00C35206">
        <w:rPr>
          <w:lang w:val="es-CL"/>
        </w:rPr>
        <w:t>cumple</w:t>
      </w:r>
      <w:r w:rsidRPr="2AC808CB" w:rsidR="00C35206">
        <w:rPr>
          <w:lang w:val="es-CL"/>
        </w:rPr>
        <w:t xml:space="preserve"> muchas funciones y se utiliza</w:t>
      </w:r>
      <w:r w:rsidRPr="2AC808CB" w:rsidR="00C35206">
        <w:rPr>
          <w:lang w:val="es-CL"/>
        </w:rPr>
        <w:t xml:space="preserve"> tanto en entornos públicos como privados. El CCTV se ve como una técnica de "vigilancia formal" y, como tal, podría mejorar</w:t>
      </w:r>
      <w:r w:rsidRPr="2AC808CB" w:rsidR="00215214">
        <w:rPr>
          <w:lang w:val="es-CL"/>
        </w:rPr>
        <w:t xml:space="preserve"> la efectividad</w:t>
      </w:r>
      <w:r w:rsidRPr="2AC808CB" w:rsidR="00C35206">
        <w:rPr>
          <w:lang w:val="es-CL"/>
        </w:rPr>
        <w:t xml:space="preserve"> o utilizarse en lugar </w:t>
      </w:r>
      <w:r w:rsidRPr="2AC808CB" w:rsidR="00C35206">
        <w:rPr>
          <w:lang w:val="es-CL"/>
        </w:rPr>
        <w:t>de</w:t>
      </w:r>
      <w:r w:rsidRPr="2AC808CB" w:rsidR="00C35206">
        <w:rPr>
          <w:lang w:val="es-CL"/>
        </w:rPr>
        <w:t xml:space="preserve"> personal de seguridad. Las cámaras se pueden usar para ayudar a la prevención del delito, la detección de delincuentes y el control de multitudes o </w:t>
      </w:r>
      <w:del w:author="Estevez-Soto, Patricio" w:date="2020-04-27T15:56:06.31Z" w:id="926070665">
        <w:r w:rsidRPr="2AC808CB" w:rsidDel="00C35206">
          <w:rPr>
            <w:lang w:val="es-CL"/>
          </w:rPr>
          <w:delText xml:space="preserve">escenarios </w:delText>
        </w:r>
      </w:del>
      <w:ins w:author="Estevez-Soto, Patricio" w:date="2020-04-27T15:56:10.513Z" w:id="656666858">
        <w:r w:rsidRPr="2AC808CB" w:rsidR="0D214840">
          <w:rPr>
            <w:lang w:val="es-CL"/>
          </w:rPr>
          <w:t xml:space="preserve">para mantener </w:t>
        </w:r>
      </w:ins>
      <w:del w:author="Estevez-Soto, Patricio" w:date="2020-04-27T15:56:12.884Z" w:id="427786518">
        <w:r w:rsidRPr="2AC808CB" w:rsidDel="00C35206">
          <w:rPr>
            <w:lang w:val="es-CL"/>
          </w:rPr>
          <w:delText>d</w:delText>
        </w:r>
      </w:del>
      <w:r w:rsidRPr="2AC808CB" w:rsidR="00C35206">
        <w:rPr>
          <w:lang w:val="es-CL"/>
        </w:rPr>
        <w:t>e</w:t>
      </w:r>
      <w:ins w:author="Estevez-Soto, Patricio" w:date="2020-04-27T15:56:14.842Z" w:id="1981080236">
        <w:r w:rsidRPr="2AC808CB" w:rsidR="311AB383">
          <w:rPr>
            <w:lang w:val="es-CL"/>
          </w:rPr>
          <w:t>l</w:t>
        </w:r>
      </w:ins>
      <w:r w:rsidRPr="2AC808CB" w:rsidR="00C35206">
        <w:rPr>
          <w:lang w:val="es-CL"/>
        </w:rPr>
        <w:t xml:space="preserve"> orden público. El </w:t>
      </w:r>
      <w:r w:rsidRPr="2AC808CB" w:rsidR="008934EB">
        <w:rPr>
          <w:lang w:val="es-CL"/>
        </w:rPr>
        <w:t>foco</w:t>
      </w:r>
      <w:r w:rsidRPr="2AC808CB" w:rsidR="00C35206">
        <w:rPr>
          <w:lang w:val="es-CL"/>
        </w:rPr>
        <w:t xml:space="preserve"> de esta </w:t>
      </w:r>
      <w:del w:author="Estevez-Soto, Patricio" w:date="2020-04-27T15:56:26.171Z" w:id="1516914923">
        <w:r w:rsidRPr="2AC808CB" w:rsidDel="00C35206">
          <w:rPr>
            <w:lang w:val="es-CL"/>
          </w:rPr>
          <w:delText xml:space="preserve">descripción </w:delText>
        </w:r>
      </w:del>
      <w:ins w:author="Estevez-Soto, Patricio" w:date="2020-04-27T15:56:31.575Z" w:id="604063509">
        <w:r w:rsidRPr="2AC808CB" w:rsidR="77DC5C4C">
          <w:rPr>
            <w:lang w:val="es-CL"/>
          </w:rPr>
          <w:t xml:space="preserve">nota informativa </w:t>
        </w:r>
      </w:ins>
      <w:r w:rsidRPr="2AC808CB" w:rsidR="00C35206">
        <w:rPr>
          <w:lang w:val="es-CL"/>
        </w:rPr>
        <w:t>es</w:t>
      </w:r>
      <w:r w:rsidRPr="2AC808CB" w:rsidR="008934EB">
        <w:rPr>
          <w:lang w:val="es-CL"/>
        </w:rPr>
        <w:t>t</w:t>
      </w:r>
      <w:r w:rsidRPr="2AC808CB" w:rsidR="00215214">
        <w:rPr>
          <w:lang w:val="es-CL"/>
        </w:rPr>
        <w:t>á</w:t>
      </w:r>
      <w:r w:rsidRPr="2AC808CB" w:rsidR="008934EB">
        <w:rPr>
          <w:lang w:val="es-CL"/>
        </w:rPr>
        <w:t xml:space="preserve"> en la </w:t>
      </w:r>
      <w:r w:rsidRPr="2AC808CB" w:rsidR="00C35206">
        <w:rPr>
          <w:lang w:val="es-CL"/>
        </w:rPr>
        <w:t xml:space="preserve">prevención de delitos </w:t>
      </w:r>
      <w:ins w:author="Estevez-Soto, Patricio" w:date="2020-04-27T15:56:41.821Z" w:id="106251531">
        <w:r w:rsidRPr="2AC808CB" w:rsidR="432A7B25">
          <w:rPr>
            <w:lang w:val="es-CL"/>
          </w:rPr>
          <w:t>contra</w:t>
        </w:r>
      </w:ins>
      <w:del w:author="Estevez-Soto, Patricio" w:date="2020-04-27T15:56:39.953Z" w:id="361885172">
        <w:r w:rsidRPr="2AC808CB" w:rsidDel="00C35206">
          <w:rPr>
            <w:lang w:val="es-CL"/>
          </w:rPr>
          <w:delText>a</w:delText>
        </w:r>
      </w:del>
      <w:r w:rsidRPr="2AC808CB" w:rsidR="00C35206">
        <w:rPr>
          <w:lang w:val="es-CL"/>
        </w:rPr>
        <w:t xml:space="preserve"> las personas y </w:t>
      </w:r>
      <w:del w:author="Estevez-Soto, Patricio" w:date="2020-04-27T15:56:49.786Z" w:id="306970791">
        <w:r w:rsidRPr="2AC808CB" w:rsidDel="00C35206">
          <w:rPr>
            <w:lang w:val="es-CL"/>
          </w:rPr>
          <w:delText xml:space="preserve">a </w:delText>
        </w:r>
      </w:del>
      <w:r w:rsidRPr="2AC808CB" w:rsidR="00C35206">
        <w:rPr>
          <w:lang w:val="es-CL"/>
        </w:rPr>
        <w:t>la</w:t>
      </w:r>
      <w:r w:rsidRPr="2AC808CB" w:rsidR="00C35206">
        <w:rPr>
          <w:lang w:val="es-CL"/>
        </w:rPr>
        <w:t xml:space="preserve"> propiedad.</w:t>
      </w:r>
    </w:p>
    <w:p w:rsidRPr="00E92EAF" w:rsidR="00E60C1A" w:rsidP="27CF60A7" w:rsidRDefault="00E60C1A" w14:paraId="3ACF636B" w14:textId="4820F179">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E60C1A">
        <w:rPr>
          <w:b w:val="1"/>
          <w:bCs w:val="1"/>
          <w:lang w:val="es-CL"/>
        </w:rPr>
        <w:t>Impact</w:t>
      </w:r>
      <w:r w:rsidRPr="27CF60A7" w:rsidR="00E92EAF">
        <w:rPr>
          <w:b w:val="1"/>
          <w:bCs w:val="1"/>
          <w:lang w:val="es-CL"/>
        </w:rPr>
        <w:t>o</w:t>
      </w:r>
    </w:p>
    <w:p w:rsidRPr="00C35206" w:rsidR="00C35206" w:rsidP="00C35206" w:rsidRDefault="00C35206" w14:paraId="5267F4D8" w14:textId="68F46ED8">
      <w:pPr>
        <w:rPr>
          <w:lang w:val="es-CL"/>
        </w:rPr>
      </w:pPr>
      <w:r w:rsidRPr="2AC808CB" w:rsidR="00C35206">
        <w:rPr>
          <w:lang w:val="es-CL"/>
        </w:rPr>
        <w:t xml:space="preserve">En general, la evidencia sugiere que </w:t>
      </w:r>
      <w:r w:rsidRPr="2AC808CB" w:rsidR="008934EB">
        <w:rPr>
          <w:lang w:val="es-CL"/>
        </w:rPr>
        <w:t xml:space="preserve">el </w:t>
      </w:r>
      <w:r w:rsidRPr="2AC808CB" w:rsidR="00C35206">
        <w:rPr>
          <w:lang w:val="es-CL"/>
        </w:rPr>
        <w:t xml:space="preserve">CCTV puede reducir el crimen. Cuando se considera específicamente el tipo de delito, el CCTV tiene un mayor impacto en la reducción del delito </w:t>
      </w:r>
      <w:del w:author="Estevez-Soto, Patricio" w:date="2020-04-27T15:57:02.792Z" w:id="91349011">
        <w:r w:rsidRPr="2AC808CB" w:rsidDel="00C35206">
          <w:rPr>
            <w:lang w:val="es-CL"/>
          </w:rPr>
          <w:delText xml:space="preserve">de </w:delText>
        </w:r>
      </w:del>
      <w:ins w:author="Estevez-Soto, Patricio" w:date="2020-04-27T15:57:04.5Z" w:id="742832916">
        <w:r w:rsidRPr="2AC808CB" w:rsidR="4A12A99A">
          <w:rPr>
            <w:lang w:val="es-CL"/>
          </w:rPr>
          <w:t xml:space="preserve">contra </w:t>
        </w:r>
      </w:ins>
      <w:r w:rsidRPr="2AC808CB" w:rsidR="00C35206">
        <w:rPr>
          <w:lang w:val="es-CL"/>
        </w:rPr>
        <w:t xml:space="preserve">vehículos y delitos contra la propiedad, </w:t>
      </w:r>
      <w:r w:rsidRPr="2AC808CB" w:rsidR="00215214">
        <w:rPr>
          <w:lang w:val="es-CL"/>
        </w:rPr>
        <w:t>pero</w:t>
      </w:r>
      <w:r w:rsidRPr="2AC808CB" w:rsidR="00C35206">
        <w:rPr>
          <w:lang w:val="es-CL"/>
        </w:rPr>
        <w:t xml:space="preserve"> no tiene un efecto</w:t>
      </w:r>
      <w:r w:rsidRPr="2AC808CB" w:rsidR="00C35206">
        <w:rPr>
          <w:lang w:val="es-CL"/>
        </w:rPr>
        <w:t xml:space="preserve"> significativo</w:t>
      </w:r>
      <w:r w:rsidRPr="2AC808CB" w:rsidR="00C35206">
        <w:rPr>
          <w:lang w:val="es-CL"/>
        </w:rPr>
        <w:t xml:space="preserve"> en la reducción de los delitos violentos.</w:t>
      </w:r>
    </w:p>
    <w:p w:rsidRPr="00C35206" w:rsidR="00C35206" w:rsidP="00C35206" w:rsidRDefault="00C35206" w14:paraId="7928D7E2" w14:textId="6EC705EE">
      <w:pPr>
        <w:rPr>
          <w:lang w:val="es-CL"/>
        </w:rPr>
      </w:pPr>
      <w:r w:rsidRPr="2AC808CB" w:rsidR="00C35206">
        <w:rPr>
          <w:lang w:val="es-CL"/>
        </w:rPr>
        <w:t xml:space="preserve">En general, por cada 100 delitos, el CCTV </w:t>
      </w:r>
      <w:r w:rsidRPr="2AC808CB" w:rsidR="00C35206">
        <w:rPr>
          <w:lang w:val="es-CL"/>
        </w:rPr>
        <w:t>previene en promedio</w:t>
      </w:r>
      <w:r w:rsidRPr="2AC808CB" w:rsidR="00C35206">
        <w:rPr>
          <w:lang w:val="es-CL"/>
        </w:rPr>
        <w:t xml:space="preserve"> 16 delitos. Específicamente para delitos </w:t>
      </w:r>
      <w:del w:author="Estevez-Soto, Patricio" w:date="2020-04-27T15:57:18.225Z" w:id="1694377135">
        <w:r w:rsidRPr="2AC808CB" w:rsidDel="00C35206">
          <w:rPr>
            <w:lang w:val="es-CL"/>
          </w:rPr>
          <w:delText xml:space="preserve">de </w:delText>
        </w:r>
      </w:del>
      <w:ins w:author="Estevez-Soto, Patricio" w:date="2020-04-27T15:57:19.594Z" w:id="557129772">
        <w:r w:rsidRPr="2AC808CB" w:rsidR="39406B34">
          <w:rPr>
            <w:lang w:val="es-CL"/>
          </w:rPr>
          <w:t xml:space="preserve">contra </w:t>
        </w:r>
      </w:ins>
      <w:r w:rsidRPr="2AC808CB" w:rsidR="00C35206">
        <w:rPr>
          <w:lang w:val="es-CL"/>
        </w:rPr>
        <w:t>vehículos, por cada 100 delitos, se puede</w:t>
      </w:r>
      <w:r w:rsidRPr="2AC808CB" w:rsidR="00215214">
        <w:rPr>
          <w:lang w:val="es-CL"/>
        </w:rPr>
        <w:t>n</w:t>
      </w:r>
      <w:r w:rsidRPr="2AC808CB" w:rsidR="00C35206">
        <w:rPr>
          <w:lang w:val="es-CL"/>
        </w:rPr>
        <w:t xml:space="preserve"> evitar </w:t>
      </w:r>
      <w:del w:author="Estevez-Soto, Patricio" w:date="2020-04-27T15:57:41.294Z" w:id="339388277">
        <w:r w:rsidRPr="2AC808CB" w:rsidDel="00215214">
          <w:rPr>
            <w:lang w:val="es-CL"/>
          </w:rPr>
          <w:delText>-</w:delText>
        </w:r>
      </w:del>
      <w:r w:rsidRPr="2AC808CB" w:rsidR="008934EB">
        <w:rPr>
          <w:lang w:val="es-CL"/>
        </w:rPr>
        <w:t>en</w:t>
      </w:r>
      <w:r w:rsidRPr="2AC808CB" w:rsidR="00C35206">
        <w:rPr>
          <w:lang w:val="es-CL"/>
        </w:rPr>
        <w:t xml:space="preserve"> promedio</w:t>
      </w:r>
      <w:del w:author="Estevez-Soto, Patricio" w:date="2020-04-27T15:57:51.298Z" w:id="1032387141">
        <w:r w:rsidRPr="2AC808CB" w:rsidDel="00215214">
          <w:rPr>
            <w:lang w:val="es-CL"/>
          </w:rPr>
          <w:delText>-</w:delText>
        </w:r>
      </w:del>
      <w:r w:rsidRPr="2AC808CB" w:rsidR="008934EB">
        <w:rPr>
          <w:lang w:val="es-CL"/>
        </w:rPr>
        <w:t xml:space="preserve"> </w:t>
      </w:r>
      <w:r w:rsidRPr="2AC808CB" w:rsidR="00C35206">
        <w:rPr>
          <w:lang w:val="es-CL"/>
        </w:rPr>
        <w:t xml:space="preserve">26 delitos. No </w:t>
      </w:r>
      <w:r w:rsidRPr="2AC808CB" w:rsidR="00215214">
        <w:rPr>
          <w:lang w:val="es-CL"/>
        </w:rPr>
        <w:t>se encontró</w:t>
      </w:r>
      <w:r w:rsidRPr="2AC808CB" w:rsidR="00215214">
        <w:rPr>
          <w:lang w:val="es-CL"/>
        </w:rPr>
        <w:t xml:space="preserve"> </w:t>
      </w:r>
      <w:r w:rsidRPr="2AC808CB" w:rsidR="00C35206">
        <w:rPr>
          <w:lang w:val="es-CL"/>
        </w:rPr>
        <w:t>evidencia de un efecto contraproducente (</w:t>
      </w:r>
      <w:del w:author="Estevez-Soto, Patricio" w:date="2020-04-27T15:58:09.484Z" w:id="844950939">
        <w:r w:rsidRPr="2AC808CB" w:rsidDel="00C35206">
          <w:rPr>
            <w:lang w:val="es-CL"/>
          </w:rPr>
          <w:delText xml:space="preserve">donde </w:delText>
        </w:r>
      </w:del>
      <w:ins w:author="Estevez-Soto, Patricio" w:date="2020-04-27T15:58:12.045Z" w:id="1576236703">
        <w:r w:rsidRPr="2AC808CB" w:rsidR="0545D73A">
          <w:rPr>
            <w:lang w:val="es-CL"/>
          </w:rPr>
          <w:t>es decir</w:t>
        </w:r>
        <w:r w:rsidRPr="2AC808CB" w:rsidR="529EC71C">
          <w:rPr>
            <w:lang w:val="es-CL"/>
          </w:rPr>
          <w:t>,</w:t>
        </w:r>
        <w:r w:rsidRPr="2AC808CB" w:rsidR="0545D73A">
          <w:rPr>
            <w:lang w:val="es-CL"/>
          </w:rPr>
          <w:t xml:space="preserve"> que </w:t>
        </w:r>
      </w:ins>
      <w:r w:rsidRPr="2AC808CB" w:rsidR="00C35206">
        <w:rPr>
          <w:lang w:val="es-CL"/>
        </w:rPr>
        <w:t>aument</w:t>
      </w:r>
      <w:ins w:author="Estevez-Soto, Patricio" w:date="2020-04-27T15:58:14.105Z" w:id="711240656">
        <w:r w:rsidRPr="2AC808CB" w:rsidR="13B1E503">
          <w:rPr>
            <w:lang w:val="es-CL"/>
          </w:rPr>
          <w:t>e</w:t>
        </w:r>
      </w:ins>
      <w:del w:author="Estevez-Soto, Patricio" w:date="2020-04-27T15:58:14.018Z" w:id="1253246285">
        <w:r w:rsidRPr="2AC808CB" w:rsidDel="00C35206">
          <w:rPr>
            <w:lang w:val="es-CL"/>
          </w:rPr>
          <w:delText>a</w:delText>
        </w:r>
      </w:del>
      <w:r w:rsidRPr="2AC808CB" w:rsidR="00C35206">
        <w:rPr>
          <w:lang w:val="es-CL"/>
        </w:rPr>
        <w:t xml:space="preserve"> el </w:t>
      </w:r>
      <w:del w:author="Estevez-Soto, Patricio" w:date="2020-04-27T15:58:16.783Z" w:id="419483569">
        <w:r w:rsidRPr="2AC808CB" w:rsidDel="00C35206">
          <w:rPr>
            <w:lang w:val="es-CL"/>
          </w:rPr>
          <w:delText>crimen</w:delText>
        </w:r>
      </w:del>
      <w:ins w:author="Estevez-Soto, Patricio" w:date="2020-04-27T15:58:17.305Z" w:id="1482435958">
        <w:r w:rsidRPr="2AC808CB" w:rsidR="093A578A">
          <w:rPr>
            <w:lang w:val="es-CL"/>
          </w:rPr>
          <w:t>delito</w:t>
        </w:r>
      </w:ins>
      <w:r w:rsidRPr="2AC808CB" w:rsidR="00C35206">
        <w:rPr>
          <w:lang w:val="es-CL"/>
        </w:rPr>
        <w:t>) en las evaluaciones revisadas.</w:t>
      </w:r>
    </w:p>
    <w:p w:rsidRPr="008969C4" w:rsidR="00245C72" w:rsidP="00C35206" w:rsidRDefault="00C35206" w14:paraId="0602D340" w14:textId="6CF6012E">
      <w:pPr>
        <w:rPr>
          <w:lang w:val="es-CL"/>
        </w:rPr>
      </w:pPr>
      <w:r w:rsidRPr="00C35206">
        <w:rPr>
          <w:lang w:val="es-CL"/>
        </w:rPr>
        <w:t>La evidencia sobre el impacto de CCTV se tom</w:t>
      </w:r>
      <w:r w:rsidR="00215214">
        <w:rPr>
          <w:lang w:val="es-CL"/>
        </w:rPr>
        <w:t>ó</w:t>
      </w:r>
      <w:r w:rsidRPr="00C35206">
        <w:rPr>
          <w:lang w:val="es-CL"/>
        </w:rPr>
        <w:t xml:space="preserve"> de una revisión sistemática de alta calidad.</w:t>
      </w:r>
    </w:p>
    <w:p w:rsidRPr="008969C4" w:rsidR="00E60C1A" w:rsidP="27CF60A7" w:rsidRDefault="008969C4" w14:paraId="61B3E898" w14:textId="1F71A34D">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8969C4">
        <w:rPr>
          <w:b w:val="1"/>
          <w:bCs w:val="1"/>
          <w:lang w:val="es-CL"/>
        </w:rPr>
        <w:t>Cómo funciona</w:t>
      </w:r>
    </w:p>
    <w:p w:rsidRPr="00C35206" w:rsidR="00C35206" w:rsidP="00C35206" w:rsidRDefault="00C35206" w14:paraId="19FDB013" w14:textId="059C94C4">
      <w:pPr>
        <w:rPr>
          <w:lang w:val="es-CL"/>
        </w:rPr>
      </w:pPr>
      <w:r w:rsidRPr="2AC808CB" w:rsidR="00C35206">
        <w:rPr>
          <w:lang w:val="es-CL"/>
        </w:rPr>
        <w:t xml:space="preserve">Los estudios demuestran que el CCTV podría reducir el crimen de una o una combinación de las seis </w:t>
      </w:r>
      <w:r w:rsidRPr="2AC808CB" w:rsidR="008934EB">
        <w:rPr>
          <w:lang w:val="es-CL"/>
        </w:rPr>
        <w:t xml:space="preserve">siguientes </w:t>
      </w:r>
      <w:del w:author="Estevez-Soto, Patricio" w:date="2020-04-27T15:59:09.207Z" w:id="1230779321">
        <w:r w:rsidRPr="2AC808CB" w:rsidDel="00C35206">
          <w:rPr>
            <w:lang w:val="es-CL"/>
          </w:rPr>
          <w:delText>formas</w:delText>
        </w:r>
      </w:del>
      <w:ins w:author="Estevez-Soto, Patricio" w:date="2020-04-27T15:59:09.936Z" w:id="33312483">
        <w:r w:rsidRPr="2AC808CB" w:rsidR="08E65675">
          <w:rPr>
            <w:lang w:val="es-CL"/>
          </w:rPr>
          <w:t>maneras</w:t>
        </w:r>
      </w:ins>
      <w:r w:rsidRPr="2AC808CB" w:rsidR="00C35206">
        <w:rPr>
          <w:lang w:val="es-CL"/>
        </w:rPr>
        <w:t xml:space="preserve">: a) disuadir a los delincuentes al aumentar su percepción del riesgo de ser atrapados; b) </w:t>
      </w:r>
      <w:r w:rsidRPr="2AC808CB" w:rsidR="00C35206">
        <w:rPr>
          <w:lang w:val="es-CL"/>
        </w:rPr>
        <w:t>aumentando</w:t>
      </w:r>
      <w:r w:rsidRPr="2AC808CB" w:rsidR="00C35206">
        <w:rPr>
          <w:lang w:val="es-CL"/>
        </w:rPr>
        <w:t xml:space="preserve"> el riesgo real de ser atrapado; c) alentar el uso público de un área, lo que afecta las percepciones de riesgo de los delincuentes (al aumentar la vigilancia informal por parte del público); d) alentar a las potenciales víctimas a tomar precauciones adicionales; e) señalar al público </w:t>
      </w:r>
      <w:r w:rsidRPr="2AC808CB" w:rsidR="00C35206">
        <w:rPr>
          <w:lang w:val="es-CL"/>
        </w:rPr>
        <w:t xml:space="preserve">mejoras en el área que </w:t>
      </w:r>
      <w:r w:rsidRPr="2AC808CB" w:rsidR="00C35206">
        <w:rPr>
          <w:lang w:val="es-CL"/>
        </w:rPr>
        <w:t>incrementa</w:t>
      </w:r>
      <w:ins w:author="Estevez-Soto, Patricio" w:date="2020-04-27T16:00:33.595Z" w:id="1463257108">
        <w:r w:rsidRPr="2AC808CB" w:rsidR="1D88380A">
          <w:rPr>
            <w:lang w:val="es-CL"/>
          </w:rPr>
          <w:t>n</w:t>
        </w:r>
      </w:ins>
      <w:r w:rsidRPr="2AC808CB" w:rsidR="00C35206">
        <w:rPr>
          <w:lang w:val="es-CL"/>
        </w:rPr>
        <w:t xml:space="preserve"> el orgullo de la comunidad; f) apoyar el despliegue </w:t>
      </w:r>
      <w:del w:author="Estevez-Soto, Patricio" w:date="2020-04-27T16:01:14.496Z" w:id="1736514634">
        <w:r w:rsidRPr="2AC808CB" w:rsidDel="00C35206">
          <w:rPr>
            <w:lang w:val="es-CL"/>
          </w:rPr>
          <w:delText xml:space="preserve">efectivo </w:delText>
        </w:r>
      </w:del>
      <w:r w:rsidRPr="2AC808CB" w:rsidR="00C35206">
        <w:rPr>
          <w:lang w:val="es-CL"/>
        </w:rPr>
        <w:t xml:space="preserve">del personal de seguridad </w:t>
      </w:r>
      <w:del w:author="Estevez-Soto, Patricio" w:date="2020-04-27T16:01:00.236Z" w:id="526443492">
        <w:r w:rsidRPr="2AC808CB" w:rsidDel="00C35206">
          <w:rPr>
            <w:lang w:val="es-CL"/>
          </w:rPr>
          <w:delText xml:space="preserve">en </w:delText>
        </w:r>
      </w:del>
      <w:ins w:author="Estevez-Soto, Patricio" w:date="2020-04-27T16:01:03.187Z" w:id="556701123">
        <w:r w:rsidRPr="2AC808CB" w:rsidR="3D216391">
          <w:rPr>
            <w:lang w:val="es-CL"/>
          </w:rPr>
          <w:t xml:space="preserve">para atender </w:t>
        </w:r>
      </w:ins>
      <w:r w:rsidRPr="2AC808CB" w:rsidR="00C35206">
        <w:rPr>
          <w:lang w:val="es-CL"/>
        </w:rPr>
        <w:t>incidentes de manera más efectiva.</w:t>
      </w:r>
    </w:p>
    <w:p w:rsidRPr="00D631E9" w:rsidR="00CA3013" w:rsidP="00C35206" w:rsidRDefault="00C35206" w14:paraId="4BFAA068" w14:textId="77753BA0">
      <w:pPr>
        <w:rPr>
          <w:lang w:val="es-CL"/>
        </w:rPr>
      </w:pPr>
      <w:r w:rsidRPr="00C35206">
        <w:rPr>
          <w:lang w:val="es-CL"/>
        </w:rPr>
        <w:t>Un estudio señala que podrían producirse posibles aumentos de la delincuencia si</w:t>
      </w:r>
      <w:r w:rsidR="00215214">
        <w:rPr>
          <w:lang w:val="es-CL"/>
        </w:rPr>
        <w:t>:</w:t>
      </w:r>
      <w:r w:rsidRPr="00C35206">
        <w:rPr>
          <w:lang w:val="es-CL"/>
        </w:rPr>
        <w:t xml:space="preserve"> a) la policía se </w:t>
      </w:r>
      <w:r>
        <w:rPr>
          <w:lang w:val="es-CL"/>
        </w:rPr>
        <w:t>vuelve</w:t>
      </w:r>
      <w:r w:rsidRPr="00C35206">
        <w:rPr>
          <w:lang w:val="es-CL"/>
        </w:rPr>
        <w:t xml:space="preserve"> demasiado dependiente de las cámaras y </w:t>
      </w:r>
      <w:r>
        <w:rPr>
          <w:lang w:val="es-CL"/>
        </w:rPr>
        <w:t>reduce</w:t>
      </w:r>
      <w:r w:rsidRPr="00C35206">
        <w:rPr>
          <w:lang w:val="es-CL"/>
        </w:rPr>
        <w:t xml:space="preserve"> su propia vigilancia</w:t>
      </w:r>
      <w:r w:rsidR="00215214">
        <w:rPr>
          <w:lang w:val="es-CL"/>
        </w:rPr>
        <w:t>;</w:t>
      </w:r>
      <w:r w:rsidRPr="00C35206">
        <w:rPr>
          <w:lang w:val="es-CL"/>
        </w:rPr>
        <w:t xml:space="preserve"> o</w:t>
      </w:r>
      <w:r>
        <w:rPr>
          <w:lang w:val="es-CL"/>
        </w:rPr>
        <w:t xml:space="preserve"> </w:t>
      </w:r>
      <w:r w:rsidRPr="00C35206">
        <w:rPr>
          <w:lang w:val="es-CL"/>
        </w:rPr>
        <w:t xml:space="preserve">b) debido a la presencia de cámaras menos personas usan el área, lo que </w:t>
      </w:r>
      <w:r>
        <w:rPr>
          <w:lang w:val="es-CL"/>
        </w:rPr>
        <w:t>reduce los niveles</w:t>
      </w:r>
      <w:r w:rsidRPr="00C35206">
        <w:rPr>
          <w:lang w:val="es-CL"/>
        </w:rPr>
        <w:t xml:space="preserve"> de vigilancia natural. Sin embargo, ninguno de estos mecanismos ha sido probado empíricamente.</w:t>
      </w:r>
    </w:p>
    <w:p w:rsidRPr="00D631E9" w:rsidR="009E1C5F" w:rsidP="27CF60A7" w:rsidRDefault="009E1C5F" w14:paraId="76E905B8" w14:textId="60D07016">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9E1C5F">
        <w:rPr>
          <w:b w:val="1"/>
          <w:bCs w:val="1"/>
          <w:lang w:val="es-CL"/>
        </w:rPr>
        <w:t>Dónde funciona</w:t>
      </w:r>
    </w:p>
    <w:p w:rsidRPr="00D631E9" w:rsidR="00245C72" w:rsidP="009E3F45" w:rsidRDefault="00245C72" w14:paraId="57A4A2C4" w14:textId="5D69C44A">
      <w:pPr>
        <w:rPr>
          <w:lang w:val="es-CL"/>
        </w:rPr>
      </w:pPr>
      <w:r w:rsidRPr="2AC808CB" w:rsidR="00245C72">
        <w:rPr>
          <w:lang w:val="es-CL"/>
        </w:rPr>
        <w:t>​</w:t>
      </w:r>
      <w:r w:rsidRPr="2AC808CB" w:rsidR="00C35206">
        <w:rPr>
          <w:lang w:val="es-CL"/>
        </w:rPr>
        <w:t xml:space="preserve">Hay buena evidencia de que la efectividad de CCTV varía considerablemente según el contexto. El CCTV parece funcionar mejor en </w:t>
      </w:r>
      <w:del w:author="Estevez-Soto, Patricio" w:date="2020-04-27T16:01:47.967Z" w:id="401684258">
        <w:r w:rsidRPr="2AC808CB" w:rsidDel="00C35206">
          <w:rPr>
            <w:lang w:val="es-CL"/>
          </w:rPr>
          <w:delText xml:space="preserve">aparcamientos </w:delText>
        </w:r>
      </w:del>
      <w:ins w:author="Estevez-Soto, Patricio" w:date="2020-04-27T16:01:50.886Z" w:id="1555998657">
        <w:r w:rsidRPr="2AC808CB" w:rsidR="7EFF90B5">
          <w:rPr>
            <w:lang w:val="es-CL"/>
          </w:rPr>
          <w:t xml:space="preserve">estacionamientos </w:t>
        </w:r>
      </w:ins>
      <w:r w:rsidRPr="2AC808CB" w:rsidR="00C35206">
        <w:rPr>
          <w:lang w:val="es-CL"/>
        </w:rPr>
        <w:t>y parece ser más efectivo en el Reino Unido que en otros lugares donde se ha probado su impacto (principalmente en los EE. UU.) La evidencia adicional sugiere que el CCTV también puede ser efectivo en las afueras (suburbios) de una ciudad. Se descubrió que el circuito cerrado de televisión no tiene un impacto significativo en la reducción de la delincuencia en los centros de las ciudades y pueblos, en las viviendas públicas y en el transporte público.</w:t>
      </w:r>
    </w:p>
    <w:p w:rsidRPr="006E1EDF" w:rsidR="00D631E9" w:rsidP="27CF60A7" w:rsidRDefault="00D631E9" w14:paraId="74595116" w14:textId="67F8853F">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D631E9">
        <w:rPr>
          <w:b w:val="1"/>
          <w:bCs w:val="1"/>
          <w:lang w:val="es-CL"/>
        </w:rPr>
        <w:t>Cómo hacerlo</w:t>
      </w:r>
    </w:p>
    <w:p w:rsidRPr="00C35206" w:rsidR="00C35206" w:rsidP="00C35206" w:rsidRDefault="00C35206" w14:paraId="7B8EFAFF" w14:textId="15E0DB22">
      <w:pPr>
        <w:rPr>
          <w:lang w:val="es-CL"/>
        </w:rPr>
      </w:pPr>
      <w:r w:rsidRPr="2AC808CB" w:rsidR="00C35206">
        <w:rPr>
          <w:lang w:val="es-CL"/>
        </w:rPr>
        <w:t>Hay muchos tipos de CCTV con diferentes funciones (</w:t>
      </w:r>
      <w:r w:rsidRPr="2AC808CB" w:rsidR="00C35206">
        <w:rPr>
          <w:lang w:val="es-CL"/>
        </w:rPr>
        <w:t>e</w:t>
      </w:r>
      <w:r w:rsidRPr="2AC808CB" w:rsidR="00C35206">
        <w:rPr>
          <w:lang w:val="es-CL"/>
        </w:rPr>
        <w:t xml:space="preserve">j., </w:t>
      </w:r>
      <w:r w:rsidRPr="2AC808CB" w:rsidR="00C35206">
        <w:rPr>
          <w:lang w:val="es-CL"/>
        </w:rPr>
        <w:t>c</w:t>
      </w:r>
      <w:r w:rsidRPr="2AC808CB" w:rsidR="00C35206">
        <w:rPr>
          <w:lang w:val="es-CL"/>
        </w:rPr>
        <w:t>apacidad panorámica, inclinación y zoom). La especificación técnica de las cámaras (como su posición o capacidad para grabar de noche) debe considerarse durante la implementación. La mayoría de los sistemas de CCTV exitosos involucraron el monitoreo activo de imágenes en vivo desde las cámaras, generalmente por parte del personal de seguridad. La operación efectiva de la sala de control de CCTV es, por lo tanto, un factor importante para determinar cómo funciona</w:t>
      </w:r>
      <w:r w:rsidRPr="2AC808CB" w:rsidR="00C35206">
        <w:rPr>
          <w:lang w:val="es-CL"/>
        </w:rPr>
        <w:t xml:space="preserve"> </w:t>
      </w:r>
      <w:r w:rsidRPr="2AC808CB" w:rsidR="00215214">
        <w:rPr>
          <w:lang w:val="es-CL"/>
        </w:rPr>
        <w:t xml:space="preserve">el </w:t>
      </w:r>
      <w:r w:rsidRPr="2AC808CB" w:rsidR="00C35206">
        <w:rPr>
          <w:lang w:val="es-CL"/>
        </w:rPr>
        <w:t>CCTV</w:t>
      </w:r>
      <w:r w:rsidRPr="2AC808CB" w:rsidR="00C35206">
        <w:rPr>
          <w:lang w:val="es-CL"/>
        </w:rPr>
        <w:t xml:space="preserve"> </w:t>
      </w:r>
      <w:r w:rsidRPr="2AC808CB" w:rsidR="00C35206">
        <w:rPr>
          <w:lang w:val="es-CL"/>
        </w:rPr>
        <w:t xml:space="preserve">y </w:t>
      </w:r>
      <w:r w:rsidRPr="2AC808CB" w:rsidR="00215214">
        <w:rPr>
          <w:lang w:val="es-CL"/>
        </w:rPr>
        <w:t xml:space="preserve">que éste </w:t>
      </w:r>
      <w:del w:author="Estevez-Soto, Patricio" w:date="2020-04-27T16:03:58.659Z" w:id="2039296513">
        <w:r w:rsidRPr="2AC808CB" w:rsidDel="00C35206">
          <w:rPr>
            <w:lang w:val="es-CL"/>
          </w:rPr>
          <w:delText>ten</w:delText>
        </w:r>
        <w:r w:rsidRPr="2AC808CB" w:rsidDel="00215214">
          <w:rPr>
            <w:lang w:val="es-CL"/>
          </w:rPr>
          <w:delText>ga</w:delText>
        </w:r>
        <w:r w:rsidRPr="2AC808CB" w:rsidDel="00C35206">
          <w:rPr>
            <w:lang w:val="es-CL"/>
          </w:rPr>
          <w:delText xml:space="preserve"> un efecto </w:delText>
        </w:r>
        <w:r w:rsidRPr="2AC808CB" w:rsidDel="00C35206">
          <w:rPr>
            <w:lang w:val="es-CL"/>
          </w:rPr>
          <w:delText>de reduccion</w:delText>
        </w:r>
        <w:r w:rsidRPr="2AC808CB" w:rsidDel="00C35206">
          <w:rPr>
            <w:lang w:val="es-CL"/>
          </w:rPr>
          <w:delText xml:space="preserve"> del crimen.</w:delText>
        </w:r>
      </w:del>
      <w:ins w:author="Estevez-Soto, Patricio" w:date="2020-04-27T16:03:59.895Z" w:id="1527910855">
        <w:r w:rsidRPr="2AC808CB" w:rsidR="14EA3951">
          <w:rPr>
            <w:lang w:val="es-CL"/>
          </w:rPr>
          <w:t>efectiva</w:t>
        </w:r>
      </w:ins>
      <w:ins w:author="Estevez-Soto, Patricio" w:date="2020-04-27T16:04:07.599Z" w:id="464168476">
        <w:r w:rsidRPr="2AC808CB" w:rsidR="14EA3951">
          <w:rPr>
            <w:lang w:val="es-CL"/>
          </w:rPr>
          <w:t>mente reduzca la incidencia delictiva.</w:t>
        </w:r>
      </w:ins>
      <w:r w:rsidRPr="2AC808CB" w:rsidR="00C35206">
        <w:rPr>
          <w:lang w:val="es-CL"/>
        </w:rPr>
        <w:t xml:space="preserve"> El éxito en el uso de CCTV también parece estar relacionado </w:t>
      </w:r>
      <w:r w:rsidRPr="2AC808CB" w:rsidR="00215214">
        <w:rPr>
          <w:lang w:val="es-CL"/>
        </w:rPr>
        <w:t xml:space="preserve">a </w:t>
      </w:r>
      <w:ins w:author="Estevez-Soto, Patricio" w:date="2020-04-27T16:04:52.615Z" w:id="364100081">
        <w:r w:rsidRPr="2AC808CB" w:rsidR="4D66040F">
          <w:rPr>
            <w:lang w:val="es-CL"/>
          </w:rPr>
          <w:t xml:space="preserve">elevados niveles de </w:t>
        </w:r>
      </w:ins>
      <w:del w:author="Estevez-Soto, Patricio" w:date="2020-04-27T16:04:39.291Z" w:id="990145018">
        <w:r w:rsidRPr="2AC808CB" w:rsidDel="008E0B13">
          <w:rPr>
            <w:lang w:val="es-CL"/>
          </w:rPr>
          <w:delText xml:space="preserve">si </w:delText>
        </w:r>
        <w:r w:rsidRPr="2AC808CB" w:rsidDel="00215214">
          <w:rPr>
            <w:lang w:val="es-CL"/>
          </w:rPr>
          <w:delText xml:space="preserve">se </w:delText>
        </w:r>
        <w:r w:rsidRPr="2AC808CB" w:rsidDel="008E0B13">
          <w:rPr>
            <w:lang w:val="es-CL"/>
          </w:rPr>
          <w:delText>tiene</w:delText>
        </w:r>
        <w:r w:rsidRPr="2AC808CB" w:rsidDel="00C35206">
          <w:rPr>
            <w:lang w:val="es-CL"/>
          </w:rPr>
          <w:delText xml:space="preserve"> un mayor </w:delText>
        </w:r>
      </w:del>
      <w:r w:rsidRPr="2AC808CB" w:rsidR="00C35206">
        <w:rPr>
          <w:lang w:val="es-CL"/>
        </w:rPr>
        <w:t xml:space="preserve">apoyo </w:t>
      </w:r>
      <w:del w:author="Estevez-Soto, Patricio" w:date="2020-04-27T16:04:56.287Z" w:id="578017264">
        <w:r w:rsidRPr="2AC808CB" w:rsidDel="00C35206">
          <w:rPr>
            <w:lang w:val="es-CL"/>
          </w:rPr>
          <w:delText xml:space="preserve">del </w:delText>
        </w:r>
      </w:del>
      <w:r w:rsidRPr="2AC808CB" w:rsidR="00C35206">
        <w:rPr>
          <w:lang w:val="es-CL"/>
        </w:rPr>
        <w:t xml:space="preserve">público, </w:t>
      </w:r>
      <w:del w:author="Estevez-Soto, Patricio" w:date="2020-04-27T16:05:18.827Z" w:id="1316658885">
        <w:r w:rsidRPr="2AC808CB" w:rsidDel="00C35206">
          <w:rPr>
            <w:lang w:val="es-CL"/>
          </w:rPr>
          <w:delText xml:space="preserve">menos </w:delText>
        </w:r>
      </w:del>
      <w:ins w:author="Estevez-Soto, Patricio" w:date="2020-04-27T16:05:19.873Z" w:id="1438041384">
        <w:r w:rsidRPr="2AC808CB" w:rsidR="0FA3D872">
          <w:rPr>
            <w:lang w:val="es-CL"/>
          </w:rPr>
          <w:t xml:space="preserve">poca </w:t>
        </w:r>
      </w:ins>
      <w:r w:rsidRPr="2AC808CB" w:rsidR="00C35206">
        <w:rPr>
          <w:lang w:val="es-CL"/>
        </w:rPr>
        <w:t xml:space="preserve">resistencia política y </w:t>
      </w:r>
      <w:del w:author="Estevez-Soto, Patricio" w:date="2020-04-27T16:05:22.681Z" w:id="1157624386">
        <w:r w:rsidRPr="2AC808CB" w:rsidDel="00C35206">
          <w:rPr>
            <w:lang w:val="es-CL"/>
          </w:rPr>
          <w:delText xml:space="preserve">una </w:delText>
        </w:r>
      </w:del>
      <w:ins w:author="Estevez-Soto, Patricio" w:date="2020-04-27T16:05:23.89Z" w:id="528909592">
        <w:r w:rsidRPr="2AC808CB" w:rsidR="442C7B9F">
          <w:rPr>
            <w:lang w:val="es-CL"/>
          </w:rPr>
          <w:t xml:space="preserve">fuentes </w:t>
        </w:r>
      </w:ins>
      <w:del w:author="Estevez-Soto, Patricio" w:date="2020-04-27T16:05:26.812Z" w:id="1462494422">
        <w:r w:rsidRPr="2AC808CB" w:rsidDel="00C35206">
          <w:rPr>
            <w:lang w:val="es-CL"/>
          </w:rPr>
          <w:delText xml:space="preserve">mejor </w:delText>
        </w:r>
      </w:del>
      <w:ins w:author="Estevez-Soto, Patricio" w:date="2020-04-27T16:05:27.508Z" w:id="505274740">
        <w:r w:rsidRPr="2AC808CB" w:rsidR="361E38C6">
          <w:rPr>
            <w:lang w:val="es-CL"/>
          </w:rPr>
          <w:t xml:space="preserve">de </w:t>
        </w:r>
      </w:ins>
      <w:r w:rsidRPr="2AC808CB" w:rsidR="00C35206">
        <w:rPr>
          <w:lang w:val="es-CL"/>
        </w:rPr>
        <w:t>financiación</w:t>
      </w:r>
      <w:ins w:author="Estevez-Soto, Patricio" w:date="2020-04-27T16:05:35.425Z" w:id="1041005268">
        <w:r w:rsidRPr="2AC808CB" w:rsidR="33C407B1">
          <w:rPr>
            <w:lang w:val="es-CL"/>
          </w:rPr>
          <w:t xml:space="preserve"> adecuadas</w:t>
        </w:r>
      </w:ins>
      <w:r w:rsidRPr="2AC808CB" w:rsidR="00C35206">
        <w:rPr>
          <w:lang w:val="es-CL"/>
        </w:rPr>
        <w:t xml:space="preserve">. El apoyo público puede variar según el contexto. Por ejemplo, las personas apoyan el uso de CCTV en </w:t>
      </w:r>
      <w:del w:author="Estevez-Soto, Patricio" w:date="2020-04-27T16:05:41.63Z" w:id="597949579">
        <w:r w:rsidRPr="2AC808CB" w:rsidDel="00C35206">
          <w:rPr>
            <w:lang w:val="es-CL"/>
          </w:rPr>
          <w:delText>aparcamientos</w:delText>
        </w:r>
      </w:del>
      <w:ins w:author="Estevez-Soto, Patricio" w:date="2020-04-27T16:05:45.866Z" w:id="1680208655">
        <w:r w:rsidRPr="2AC808CB" w:rsidR="730F63F2">
          <w:rPr>
            <w:lang w:val="es-CL"/>
          </w:rPr>
          <w:t>estacionamientos</w:t>
        </w:r>
      </w:ins>
      <w:r w:rsidRPr="2AC808CB" w:rsidR="00C35206">
        <w:rPr>
          <w:lang w:val="es-CL"/>
        </w:rPr>
        <w:t>, pero no en entornos privados</w:t>
      </w:r>
      <w:r w:rsidRPr="2AC808CB" w:rsidR="00C35206">
        <w:rPr>
          <w:lang w:val="es-CL"/>
        </w:rPr>
        <w:t>.</w:t>
      </w:r>
      <w:r w:rsidRPr="2AC808CB" w:rsidR="00C35206">
        <w:rPr>
          <w:lang w:val="es-CL"/>
        </w:rPr>
        <w:t xml:space="preserve"> La implementación de CCTV debe involucrar un análisis cuidadoso del problema del</w:t>
      </w:r>
      <w:ins w:author="Estevez-Soto, Patricio" w:date="2020-04-27T16:05:55.325Z" w:id="1258581172">
        <w:r w:rsidRPr="2AC808CB" w:rsidR="5FCE33FC">
          <w:rPr>
            <w:lang w:val="es-CL"/>
          </w:rPr>
          <w:t>ictivo</w:t>
        </w:r>
      </w:ins>
      <w:r w:rsidRPr="2AC808CB" w:rsidR="00C35206">
        <w:rPr>
          <w:lang w:val="es-CL"/>
        </w:rPr>
        <w:t xml:space="preserve"> </w:t>
      </w:r>
      <w:del w:author="Estevez-Soto, Patricio" w:date="2020-04-27T16:05:53.318Z" w:id="1142817903">
        <w:r w:rsidRPr="2AC808CB" w:rsidDel="00C35206">
          <w:rPr>
            <w:lang w:val="es-CL"/>
          </w:rPr>
          <w:delText xml:space="preserve">crimen </w:delText>
        </w:r>
      </w:del>
      <w:r w:rsidRPr="2AC808CB" w:rsidR="00C35206">
        <w:rPr>
          <w:lang w:val="es-CL"/>
        </w:rPr>
        <w:t xml:space="preserve">local, tener objetivos claros </w:t>
      </w:r>
      <w:del w:author="Estevez-Soto, Patricio" w:date="2020-04-27T16:06:11.3Z" w:id="1550904220">
        <w:r w:rsidRPr="2AC808CB" w:rsidDel="00C35206">
          <w:rPr>
            <w:lang w:val="es-CL"/>
          </w:rPr>
          <w:delText xml:space="preserve">del proyecto </w:delText>
        </w:r>
      </w:del>
      <w:r w:rsidRPr="2AC808CB" w:rsidR="00C35206">
        <w:rPr>
          <w:lang w:val="es-CL"/>
        </w:rPr>
        <w:t>y una buena gestión</w:t>
      </w:r>
      <w:del w:author="Estevez-Soto, Patricio" w:date="2020-04-27T16:06:19.535Z" w:id="1561596667">
        <w:r w:rsidRPr="2AC808CB" w:rsidDel="00C35206">
          <w:rPr>
            <w:lang w:val="es-CL"/>
          </w:rPr>
          <w:delText xml:space="preserve"> del proyecto</w:delText>
        </w:r>
      </w:del>
      <w:r w:rsidRPr="2AC808CB" w:rsidR="00C35206">
        <w:rPr>
          <w:lang w:val="es-CL"/>
        </w:rPr>
        <w:t>.</w:t>
      </w:r>
    </w:p>
    <w:p w:rsidRPr="00C35206" w:rsidR="00C35206" w:rsidP="00C35206" w:rsidRDefault="00C35206" w14:paraId="373FFF66" w14:textId="6F9D50EF">
      <w:pPr>
        <w:rPr>
          <w:lang w:val="es-CL"/>
        </w:rPr>
      </w:pPr>
      <w:r w:rsidRPr="2AC808CB" w:rsidR="00C35206">
        <w:rPr>
          <w:lang w:val="es-CL"/>
        </w:rPr>
        <w:t xml:space="preserve">La efectividad de un esquema de CCTV está correlacionada con la </w:t>
      </w:r>
      <w:del w:author="Estevez-Soto, Patricio" w:date="2020-04-27T16:06:48.248Z" w:id="790478070">
        <w:r w:rsidRPr="2AC808CB" w:rsidDel="00C35206">
          <w:rPr>
            <w:lang w:val="es-CL"/>
          </w:rPr>
          <w:delText xml:space="preserve">cantidad </w:delText>
        </w:r>
      </w:del>
      <w:ins w:author="Estevez-Soto, Patricio" w:date="2020-04-27T16:06:51.555Z" w:id="570751026">
        <w:r w:rsidRPr="2AC808CB" w:rsidR="44CD55AE">
          <w:rPr>
            <w:lang w:val="es-CL"/>
          </w:rPr>
          <w:t xml:space="preserve">extensión </w:t>
        </w:r>
      </w:ins>
      <w:r w:rsidRPr="2AC808CB" w:rsidR="00C35206">
        <w:rPr>
          <w:lang w:val="es-CL"/>
        </w:rPr>
        <w:t>de área que cubren las cámaras. Esto sugiere que los esquemas que cubren grandes áreas son más efectivos que las implementaciones pequeñas y poco sistemáticas.</w:t>
      </w:r>
    </w:p>
    <w:p w:rsidR="00C35206" w:rsidP="00C35206" w:rsidRDefault="00C35206" w14:paraId="7C28DB99" w14:textId="04141B37">
      <w:pPr>
        <w:rPr>
          <w:lang w:val="es-CL"/>
        </w:rPr>
      </w:pPr>
      <w:r w:rsidRPr="00C35206">
        <w:rPr>
          <w:lang w:val="es-CL"/>
        </w:rPr>
        <w:t>El CCTV también parece tener más éxito cuando se combina con otras intervenciones (</w:t>
      </w:r>
      <w:r>
        <w:rPr>
          <w:lang w:val="es-CL"/>
        </w:rPr>
        <w:t>ej.</w:t>
      </w:r>
      <w:r w:rsidRPr="00C35206">
        <w:rPr>
          <w:lang w:val="es-CL"/>
        </w:rPr>
        <w:t xml:space="preserve">, mejor iluminación, </w:t>
      </w:r>
      <w:r>
        <w:rPr>
          <w:lang w:val="es-CL"/>
        </w:rPr>
        <w:t>rejas</w:t>
      </w:r>
      <w:r w:rsidRPr="00C35206">
        <w:rPr>
          <w:lang w:val="es-CL"/>
        </w:rPr>
        <w:t>, mejores esquemas de pago de estacionamiento, personal de seguridad).</w:t>
      </w:r>
    </w:p>
    <w:p w:rsidR="00E60C1A" w:rsidP="27CF60A7" w:rsidRDefault="00E60C1A" w14:paraId="570FF8DE" w14:textId="72B3632B">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CL"/>
        </w:rPr>
      </w:pPr>
      <w:r w:rsidRPr="27CF60A7" w:rsidR="00E60C1A">
        <w:rPr>
          <w:b w:val="1"/>
          <w:bCs w:val="1"/>
          <w:lang w:val="es-CL"/>
        </w:rPr>
        <w:t>Cost</w:t>
      </w:r>
      <w:r w:rsidRPr="27CF60A7" w:rsidR="006E1EDF">
        <w:rPr>
          <w:b w:val="1"/>
          <w:bCs w:val="1"/>
          <w:lang w:val="es-CL"/>
        </w:rPr>
        <w:t>o</w:t>
      </w:r>
    </w:p>
    <w:p w:rsidRPr="00C35206" w:rsidR="00C35206" w:rsidP="2AC808CB" w:rsidRDefault="00C35206" w14:paraId="0BD71374" w14:textId="57CE1A95">
      <w:pPr>
        <w:rPr>
          <w:lang w:val="es-CL"/>
        </w:rPr>
      </w:pPr>
      <w:r w:rsidRPr="2AC808CB" w:rsidR="00C35206">
        <w:rPr>
          <w:lang w:val="es-CL"/>
        </w:rPr>
        <w:t>Hay muy poco</w:t>
      </w:r>
      <w:ins w:author="Estevez-Soto, Patricio" w:date="2020-04-27T16:07:13.921Z" w:id="369369542">
        <w:r w:rsidRPr="2AC808CB" w:rsidR="6844961B">
          <w:rPr>
            <w:lang w:val="es-CL"/>
          </w:rPr>
          <w:t>s</w:t>
        </w:r>
      </w:ins>
      <w:r w:rsidRPr="2AC808CB" w:rsidR="00C35206">
        <w:rPr>
          <w:lang w:val="es-CL"/>
        </w:rPr>
        <w:t xml:space="preserve"> análisis </w:t>
      </w:r>
      <w:r w:rsidRPr="2AC808CB" w:rsidR="008E0B13">
        <w:rPr>
          <w:lang w:val="es-CL"/>
        </w:rPr>
        <w:t>sobre el</w:t>
      </w:r>
      <w:r w:rsidRPr="2AC808CB" w:rsidR="00C35206">
        <w:rPr>
          <w:lang w:val="es-CL"/>
        </w:rPr>
        <w:t xml:space="preserve"> costo-beneficio de CCTV. En los últimos años, los gobiernos han investigado significativamente su uso. Por ejemplo, se estima que más de</w:t>
      </w:r>
      <w:r w:rsidRPr="2AC808CB" w:rsidR="00215214">
        <w:rPr>
          <w:lang w:val="es-CL"/>
        </w:rPr>
        <w:t xml:space="preserve"> </w:t>
      </w:r>
      <w:r w:rsidRPr="2AC808CB" w:rsidR="00C35206">
        <w:rPr>
          <w:lang w:val="es-CL"/>
        </w:rPr>
        <w:t xml:space="preserve">£250 millones (aproximadamente US$350 millones) de dinero público se gastaron en CCTV durante el período de 10 años de 1992 a 2002 en el Reino Unido. Las estimaciones de los EE. UU. Indican que </w:t>
      </w:r>
      <w:r w:rsidRPr="2AC808CB" w:rsidR="007D5438">
        <w:rPr>
          <w:lang w:val="es-CL"/>
        </w:rPr>
        <w:t>US</w:t>
      </w:r>
      <w:r w:rsidRPr="2AC808CB" w:rsidR="00C35206">
        <w:rPr>
          <w:lang w:val="es-CL"/>
        </w:rPr>
        <w:t xml:space="preserve">$25 millones se invirtieron en CCTV en autobuses y estaciones de metro en la ciudad de Nueva York, </w:t>
      </w:r>
      <w:r w:rsidRPr="2AC808CB" w:rsidR="007D5438">
        <w:rPr>
          <w:lang w:val="es-CL"/>
        </w:rPr>
        <w:t>US</w:t>
      </w:r>
      <w:r w:rsidRPr="2AC808CB" w:rsidR="00C35206">
        <w:rPr>
          <w:lang w:val="es-CL"/>
        </w:rPr>
        <w:t>$5 millones se gastaron en Chicago en un sistema de 2</w:t>
      </w:r>
      <w:r w:rsidRPr="2AC808CB" w:rsidR="00215214">
        <w:rPr>
          <w:lang w:val="es-CL"/>
        </w:rPr>
        <w:t>.</w:t>
      </w:r>
      <w:r w:rsidRPr="2AC808CB" w:rsidR="00C35206">
        <w:rPr>
          <w:lang w:val="es-CL"/>
        </w:rPr>
        <w:t xml:space="preserve">000 cámaras en todo el centro de la ciudad, y </w:t>
      </w:r>
      <w:r w:rsidRPr="2AC808CB" w:rsidR="007D5438">
        <w:rPr>
          <w:lang w:val="es-CL"/>
        </w:rPr>
        <w:t>US</w:t>
      </w:r>
      <w:r w:rsidRPr="2AC808CB" w:rsidR="00C35206">
        <w:rPr>
          <w:lang w:val="es-CL"/>
        </w:rPr>
        <w:t xml:space="preserve">$10 millones se gastaron en Baltimore en un </w:t>
      </w:r>
      <w:r w:rsidRPr="2AC808CB" w:rsidR="007D5438">
        <w:rPr>
          <w:lang w:val="es-CL"/>
        </w:rPr>
        <w:t xml:space="preserve">programa </w:t>
      </w:r>
      <w:r w:rsidRPr="2AC808CB" w:rsidR="00C35206">
        <w:rPr>
          <w:lang w:val="es-CL"/>
        </w:rPr>
        <w:t>similar.</w:t>
      </w:r>
    </w:p>
    <w:p w:rsidRPr="00C35206" w:rsidR="00C35206" w:rsidP="00C35206" w:rsidRDefault="00C35206" w14:paraId="43EE3730" w14:textId="2313614E">
      <w:pPr>
        <w:rPr>
          <w:bCs/>
          <w:lang w:val="es-CL"/>
        </w:rPr>
      </w:pPr>
      <w:r w:rsidRPr="00C35206">
        <w:rPr>
          <w:bCs/>
          <w:lang w:val="es-CL"/>
        </w:rPr>
        <w:t xml:space="preserve">No se publicó información </w:t>
      </w:r>
      <w:r w:rsidR="008E0B13">
        <w:rPr>
          <w:bCs/>
          <w:lang w:val="es-CL"/>
        </w:rPr>
        <w:t>en</w:t>
      </w:r>
      <w:r w:rsidRPr="00C35206">
        <w:rPr>
          <w:bCs/>
          <w:lang w:val="es-CL"/>
        </w:rPr>
        <w:t xml:space="preserve"> la investigación sobre los costos de los sistemas de CCTV móviles.</w:t>
      </w:r>
    </w:p>
    <w:p w:rsidR="00215214" w:rsidRDefault="00215214" w14:paraId="343F5C13" w14:textId="77777777">
      <w:pPr>
        <w:rPr>
          <w:b/>
        </w:rPr>
      </w:pPr>
      <w:r>
        <w:rPr>
          <w:b/>
        </w:rPr>
        <w:br w:type="page"/>
      </w:r>
    </w:p>
    <w:p w:rsidR="00E60C1A" w:rsidP="27CF60A7" w:rsidRDefault="00666461" w14:paraId="0296F855" w14:textId="043D8FB4">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27CF60A7" w:rsidR="00666461">
        <w:rPr>
          <w:b w:val="1"/>
          <w:bCs w:val="1"/>
        </w:rPr>
        <w:t>Temas</w:t>
      </w:r>
      <w:r w:rsidRPr="27CF60A7" w:rsidR="00666461">
        <w:rPr>
          <w:b w:val="1"/>
          <w:bCs w:val="1"/>
        </w:rPr>
        <w:t xml:space="preserve"> </w:t>
      </w:r>
      <w:proofErr w:type="spellStart"/>
      <w:r w:rsidRPr="27CF60A7" w:rsidR="00666461">
        <w:rPr>
          <w:b w:val="1"/>
          <w:bCs w:val="1"/>
        </w:rPr>
        <w:t>adicionales</w:t>
      </w:r>
      <w:proofErr w:type="spellEnd"/>
    </w:p>
    <w:p w:rsidRPr="007D5438" w:rsidR="007D5438" w:rsidP="007D5438" w:rsidRDefault="007D5438" w14:paraId="665BC922" w14:textId="077FEE1F">
      <w:pPr>
        <w:pStyle w:val="ListParagraph"/>
        <w:numPr>
          <w:ilvl w:val="0"/>
          <w:numId w:val="2"/>
        </w:numPr>
        <w:rPr>
          <w:lang w:val="es-CL"/>
        </w:rPr>
      </w:pPr>
      <w:r w:rsidRPr="007D5438">
        <w:rPr>
          <w:lang w:val="es-CL"/>
        </w:rPr>
        <w:t>No todos los delitos se denuncian a la policía. Por lo tanto, las cámaras de CCTV pueden identificar crímenes que de otra manera no serían reportados. Existe la posibilidad de un aumento en las tasas de denuncia de delitos en algunas áreas de intervención.</w:t>
      </w:r>
    </w:p>
    <w:p w:rsidRPr="007D5438" w:rsidR="007D5438" w:rsidP="007D5438" w:rsidRDefault="007D5438" w14:paraId="6A400AF8" w14:textId="69C67C60">
      <w:pPr>
        <w:pStyle w:val="ListParagraph"/>
        <w:numPr>
          <w:ilvl w:val="0"/>
          <w:numId w:val="2"/>
        </w:numPr>
        <w:rPr>
          <w:lang w:val="es-CL"/>
        </w:rPr>
      </w:pPr>
      <w:r w:rsidRPr="2AC808CB" w:rsidR="007D5438">
        <w:rPr>
          <w:lang w:val="es-CL"/>
        </w:rPr>
        <w:t xml:space="preserve">Los implementadores deben considerar </w:t>
      </w:r>
      <w:ins w:author="Estevez-Soto, Patricio" w:date="2020-04-27T16:08:22.896Z" w:id="1344490844">
        <w:r w:rsidRPr="2AC808CB" w:rsidR="0A6BE251">
          <w:rPr>
            <w:lang w:val="es-CL"/>
          </w:rPr>
          <w:t xml:space="preserve">los </w:t>
        </w:r>
      </w:ins>
      <w:r w:rsidRPr="2AC808CB" w:rsidR="007D5438">
        <w:rPr>
          <w:lang w:val="es-CL"/>
        </w:rPr>
        <w:t xml:space="preserve">posibles </w:t>
      </w:r>
      <w:del w:author="Estevez-Soto, Patricio" w:date="2020-04-27T16:08:24.675Z" w:id="898455781">
        <w:r w:rsidRPr="2AC808CB" w:rsidDel="007D5438">
          <w:rPr>
            <w:lang w:val="es-CL"/>
          </w:rPr>
          <w:delText xml:space="preserve">amenazas </w:delText>
        </w:r>
      </w:del>
      <w:ins w:author="Estevez-Soto, Patricio" w:date="2020-04-27T16:08:26.131Z" w:id="1927883936">
        <w:r w:rsidRPr="2AC808CB" w:rsidR="16075922">
          <w:rPr>
            <w:lang w:val="es-CL"/>
          </w:rPr>
          <w:t xml:space="preserve">riesgos </w:t>
        </w:r>
      </w:ins>
      <w:r w:rsidRPr="2AC808CB" w:rsidR="007D5438">
        <w:rPr>
          <w:lang w:val="es-CL"/>
        </w:rPr>
        <w:t xml:space="preserve">a la privacidad y </w:t>
      </w:r>
      <w:r w:rsidRPr="2AC808CB" w:rsidR="00215214">
        <w:rPr>
          <w:lang w:val="es-CL"/>
        </w:rPr>
        <w:t xml:space="preserve">a </w:t>
      </w:r>
      <w:r w:rsidRPr="2AC808CB" w:rsidR="007D5438">
        <w:rPr>
          <w:lang w:val="es-CL"/>
        </w:rPr>
        <w:t>las libertades civiles</w:t>
      </w:r>
      <w:ins w:author="Estevez-Soto, Patricio" w:date="2020-04-27T16:08:39.019Z" w:id="1982925327">
        <w:r w:rsidRPr="2AC808CB" w:rsidR="67B063A9">
          <w:rPr>
            <w:lang w:val="es-CL"/>
          </w:rPr>
          <w:t xml:space="preserve"> que los sistemas CCTV representan.</w:t>
        </w:r>
      </w:ins>
      <w:del w:author="Estevez-Soto, Patricio" w:date="2020-04-27T16:08:29.49Z" w:id="341148658">
        <w:r w:rsidRPr="2AC808CB" w:rsidDel="007D5438">
          <w:rPr>
            <w:lang w:val="es-CL"/>
          </w:rPr>
          <w:delText>.</w:delText>
        </w:r>
      </w:del>
    </w:p>
    <w:p w:rsidRPr="007D5438" w:rsidR="007D5438" w:rsidP="007D5438" w:rsidRDefault="007D5438" w14:paraId="35F1C255" w14:textId="36909F03">
      <w:pPr>
        <w:pStyle w:val="ListParagraph"/>
        <w:numPr>
          <w:ilvl w:val="0"/>
          <w:numId w:val="2"/>
        </w:numPr>
        <w:rPr>
          <w:lang w:val="es-CL"/>
        </w:rPr>
      </w:pPr>
      <w:r w:rsidRPr="007D5438">
        <w:rPr>
          <w:lang w:val="es-CL"/>
        </w:rPr>
        <w:t xml:space="preserve">El desplazamiento del delito o la difusión de beneficios a las áreas vecinas son posibilidades </w:t>
      </w:r>
      <w:r>
        <w:rPr>
          <w:lang w:val="es-CL"/>
        </w:rPr>
        <w:t>que</w:t>
      </w:r>
      <w:r w:rsidRPr="007D5438">
        <w:rPr>
          <w:lang w:val="es-CL"/>
        </w:rPr>
        <w:t xml:space="preserve"> deben considerarse.</w:t>
      </w:r>
    </w:p>
    <w:p w:rsidRPr="009A2C89" w:rsidR="00AB3274" w:rsidP="007D5438" w:rsidRDefault="007D5438" w14:paraId="460D5514" w14:textId="0822B793">
      <w:pPr>
        <w:pStyle w:val="ListParagraph"/>
        <w:numPr>
          <w:ilvl w:val="0"/>
          <w:numId w:val="2"/>
        </w:numPr>
        <w:rPr>
          <w:lang w:val="es-CL"/>
        </w:rPr>
      </w:pPr>
      <w:r w:rsidRPr="007D5438">
        <w:rPr>
          <w:lang w:val="es-CL"/>
        </w:rPr>
        <w:t>La información de costos para CCTV es difícil de determinar. A medida que la tecnología cambia, los costos pueden aumentar o disminuir, y los costos variarán según la ubicación y características de las cámaras.</w:t>
      </w:r>
    </w:p>
    <w:p w:rsidR="00E60C1A" w:rsidP="00245C72" w:rsidRDefault="00135753" w14:paraId="41F76172" w14:textId="55F39BC6">
      <w:pPr>
        <w:rPr>
          <w:b/>
        </w:rPr>
      </w:pPr>
      <w:bookmarkStart w:name="_GoBack" w:id="0"/>
      <w:proofErr w:type="spellStart"/>
      <w:r>
        <w:rPr>
          <w:b/>
        </w:rPr>
        <w:t>Referencias</w:t>
      </w:r>
      <w:bookmarkEnd w:id="0"/>
      <w:proofErr w:type="spellEnd"/>
    </w:p>
    <w:p w:rsidRPr="00215214" w:rsidR="006248A1" w:rsidP="2AC808CB" w:rsidRDefault="008E0B13" w14:paraId="46AA66E7" w14:textId="200F6738">
      <w:pPr>
        <w:rPr>
          <w:lang w:val="en-US"/>
        </w:rPr>
      </w:pPr>
      <w:proofErr w:type="spellStart"/>
      <w:r w:rsidRPr="2AC808CB" w:rsidR="008E0B13">
        <w:rPr>
          <w:lang w:val="en-US"/>
        </w:rPr>
        <w:t>Revisión</w:t>
      </w:r>
      <w:proofErr w:type="spellEnd"/>
      <w:ins w:author="Estevez-Soto, Patricio" w:date="2020-04-27T16:14:43.335Z" w:id="710921803">
        <w:r w:rsidRPr="2AC808CB" w:rsidR="3AC58D17">
          <w:rPr>
            <w:lang w:val="en-US"/>
          </w:rPr>
          <w:t xml:space="preserve"> sistemática</w:t>
        </w:r>
      </w:ins>
      <w:r w:rsidRPr="2AC808CB" w:rsidR="006248A1">
        <w:rPr>
          <w:lang w:val="en-US"/>
        </w:rPr>
        <w:t xml:space="preserve"> 1: Welsh, Brandon C. and Farrington, David P. (2009) 'Public Area CCTV and Crime Prevention: An Updated Systematic Review and Meta-Analysis', Justice Quarterly, 26: 4, 716 — 745</w:t>
      </w:r>
    </w:p>
    <w:p w:rsidRPr="00215214" w:rsidR="006248A1" w:rsidP="2AC808CB" w:rsidRDefault="008E0B13" w14:paraId="123A85AF" w14:textId="5D85E8F0">
      <w:pPr>
        <w:rPr>
          <w:lang w:val="en-US"/>
        </w:rPr>
      </w:pPr>
      <w:proofErr w:type="spellStart"/>
      <w:r w:rsidRPr="2AC808CB" w:rsidR="008E0B13">
        <w:rPr>
          <w:lang w:val="en-US"/>
        </w:rPr>
        <w:t>Revisión</w:t>
      </w:r>
      <w:proofErr w:type="spellEnd"/>
      <w:r w:rsidRPr="2AC808CB" w:rsidR="006248A1">
        <w:rPr>
          <w:lang w:val="en-US"/>
        </w:rPr>
        <w:t xml:space="preserve"> </w:t>
      </w:r>
      <w:ins w:author="Estevez-Soto, Patricio" w:date="2020-04-27T16:14:48.18Z" w:id="92961296">
        <w:r w:rsidRPr="2AC808CB" w:rsidR="6E8743F9">
          <w:rPr>
            <w:lang w:val="en-US"/>
          </w:rPr>
          <w:t xml:space="preserve">sistemática </w:t>
        </w:r>
      </w:ins>
      <w:r w:rsidRPr="2AC808CB" w:rsidR="006248A1">
        <w:rPr>
          <w:lang w:val="en-US"/>
        </w:rPr>
        <w:t xml:space="preserve">2: Farrington David P, Gill Martin, </w:t>
      </w:r>
      <w:r w:rsidRPr="2AC808CB" w:rsidR="006248A1">
        <w:rPr>
          <w:lang w:val="en-US"/>
        </w:rPr>
        <w:t>Waples</w:t>
      </w:r>
      <w:r w:rsidRPr="2AC808CB" w:rsidR="006248A1">
        <w:rPr>
          <w:lang w:val="en-US"/>
        </w:rPr>
        <w:t xml:space="preserve">, Sam J and </w:t>
      </w:r>
      <w:r w:rsidRPr="2AC808CB" w:rsidR="006248A1">
        <w:rPr>
          <w:lang w:val="en-US"/>
        </w:rPr>
        <w:t>Argomaniz</w:t>
      </w:r>
      <w:r w:rsidRPr="2AC808CB" w:rsidR="006248A1">
        <w:rPr>
          <w:lang w:val="en-US"/>
        </w:rPr>
        <w:t>, Javier (2007) The effects of closed-circuit television on crime: Meta-analysis of an English national quasi multi-site evaluation. Journal of Experimental Criminology, 3, 21-38 ​</w:t>
      </w:r>
    </w:p>
    <w:p w:rsidRPr="00E60C1A" w:rsidR="00E60C1A" w:rsidRDefault="005D45BB" w14:paraId="4613BD48" w14:textId="6EEF3283">
      <w:r>
        <w:fldChar w:fldCharType="begin"/>
      </w:r>
      <w:r>
        <w:instrText xml:space="preserve"> DATE \@ "dd MMMM yyyy" </w:instrText>
      </w:r>
      <w:r>
        <w:fldChar w:fldCharType="separate"/>
      </w:r>
      <w:r w:rsidR="00135753">
        <w:rPr>
          <w:noProof/>
        </w:rPr>
        <w:t>03 March 2020</w:t>
      </w:r>
      <w:r>
        <w:fldChar w:fldCharType="end"/>
      </w:r>
    </w:p>
    <w:p w:rsidR="0FF7F4CB" w:rsidRDefault="006248A1" w14:paraId="540ED746" w14:textId="620709E2">
      <w:pPr>
        <w:rPr>
          <w:rFonts w:ascii="Calibri" w:hAnsi="Calibri" w:eastAsia="Calibri" w:cs="Calibri"/>
          <w:noProof/>
        </w:rPr>
      </w:pPr>
      <w:r>
        <w:rPr>
          <w:rFonts w:ascii="Calibri" w:hAnsi="Calibri" w:eastAsia="Calibri" w:cs="Calibri"/>
          <w:noProof/>
          <w:color w:val="D13438"/>
        </w:rPr>
        <w:t>Elaborado por</w:t>
      </w:r>
      <w:r w:rsidRPr="7A640C76" w:rsidR="0FF7F4CB">
        <w:rPr>
          <w:rFonts w:ascii="Calibri" w:hAnsi="Calibri" w:eastAsia="Calibri" w:cs="Calibri"/>
          <w:noProof/>
          <w:color w:val="D13438"/>
        </w:rPr>
        <w:t xml:space="preserve"> Spencer Chainey, Gonzalo Croci, </w:t>
      </w:r>
      <w:r>
        <w:rPr>
          <w:rFonts w:ascii="Calibri" w:hAnsi="Calibri" w:eastAsia="Calibri" w:cs="Calibri"/>
          <w:noProof/>
          <w:color w:val="D13438"/>
        </w:rPr>
        <w:t>y</w:t>
      </w:r>
      <w:r w:rsidRPr="7A640C76" w:rsidR="0FF7F4CB">
        <w:rPr>
          <w:rFonts w:ascii="Calibri" w:hAnsi="Calibri" w:eastAsia="Calibri" w:cs="Calibri"/>
          <w:noProof/>
          <w:color w:val="D13438"/>
        </w:rPr>
        <w:t xml:space="preserve"> Jonathan Litvak.</w:t>
      </w:r>
    </w:p>
    <w:sectPr w:rsidR="0FF7F4C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EB93384"/>
    <w:multiLevelType w:val="hybridMultilevel"/>
    <w:tmpl w:val="FF002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B5E4CC0"/>
    <w:multiLevelType w:val="hybridMultilevel"/>
    <w:tmpl w:val="6DF00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135753"/>
    <w:rsid w:val="001A40BE"/>
    <w:rsid w:val="00215214"/>
    <w:rsid w:val="002316F7"/>
    <w:rsid w:val="00234BC2"/>
    <w:rsid w:val="00245C72"/>
    <w:rsid w:val="0026584E"/>
    <w:rsid w:val="002720B0"/>
    <w:rsid w:val="002A2339"/>
    <w:rsid w:val="002E7128"/>
    <w:rsid w:val="00524B01"/>
    <w:rsid w:val="00555921"/>
    <w:rsid w:val="005D45BB"/>
    <w:rsid w:val="006248A1"/>
    <w:rsid w:val="00661FCF"/>
    <w:rsid w:val="00666461"/>
    <w:rsid w:val="006A6A33"/>
    <w:rsid w:val="006E1EDF"/>
    <w:rsid w:val="00751B77"/>
    <w:rsid w:val="007D5438"/>
    <w:rsid w:val="0087597F"/>
    <w:rsid w:val="008934EB"/>
    <w:rsid w:val="008969C4"/>
    <w:rsid w:val="008E0B13"/>
    <w:rsid w:val="009A2C89"/>
    <w:rsid w:val="009E1C5F"/>
    <w:rsid w:val="009E3F45"/>
    <w:rsid w:val="00A06E2F"/>
    <w:rsid w:val="00A21AAE"/>
    <w:rsid w:val="00AB3274"/>
    <w:rsid w:val="00C35206"/>
    <w:rsid w:val="00C946C5"/>
    <w:rsid w:val="00CA3013"/>
    <w:rsid w:val="00CC6925"/>
    <w:rsid w:val="00CF6333"/>
    <w:rsid w:val="00D631E9"/>
    <w:rsid w:val="00D729CE"/>
    <w:rsid w:val="00DD36EA"/>
    <w:rsid w:val="00DD5A05"/>
    <w:rsid w:val="00DF17F8"/>
    <w:rsid w:val="00E33E1E"/>
    <w:rsid w:val="00E45F86"/>
    <w:rsid w:val="00E60C1A"/>
    <w:rsid w:val="00E90DF8"/>
    <w:rsid w:val="00E92EAF"/>
    <w:rsid w:val="00F84E56"/>
    <w:rsid w:val="00F979C2"/>
    <w:rsid w:val="00FC3DD3"/>
    <w:rsid w:val="016496D9"/>
    <w:rsid w:val="0219403D"/>
    <w:rsid w:val="0441AEC8"/>
    <w:rsid w:val="04769829"/>
    <w:rsid w:val="0545D73A"/>
    <w:rsid w:val="06E495B8"/>
    <w:rsid w:val="0719169E"/>
    <w:rsid w:val="075CB845"/>
    <w:rsid w:val="08E65675"/>
    <w:rsid w:val="08F3576F"/>
    <w:rsid w:val="09318F82"/>
    <w:rsid w:val="093A578A"/>
    <w:rsid w:val="09A62911"/>
    <w:rsid w:val="0A481ACD"/>
    <w:rsid w:val="0A6BE251"/>
    <w:rsid w:val="0B0A0C61"/>
    <w:rsid w:val="0B6D3BD9"/>
    <w:rsid w:val="0BC6FE1C"/>
    <w:rsid w:val="0BC91CD5"/>
    <w:rsid w:val="0C3C435E"/>
    <w:rsid w:val="0CAF772C"/>
    <w:rsid w:val="0CE7A717"/>
    <w:rsid w:val="0D214840"/>
    <w:rsid w:val="0D7A4185"/>
    <w:rsid w:val="0DD2F21B"/>
    <w:rsid w:val="0F3FBD4B"/>
    <w:rsid w:val="0FA3D872"/>
    <w:rsid w:val="0FA425DF"/>
    <w:rsid w:val="0FF7F4CB"/>
    <w:rsid w:val="104DA3DC"/>
    <w:rsid w:val="10D9C0E6"/>
    <w:rsid w:val="13B1E503"/>
    <w:rsid w:val="14B4F3FF"/>
    <w:rsid w:val="14EA3951"/>
    <w:rsid w:val="16075922"/>
    <w:rsid w:val="16C87F65"/>
    <w:rsid w:val="16EA38BB"/>
    <w:rsid w:val="176B4BD9"/>
    <w:rsid w:val="1886B37B"/>
    <w:rsid w:val="197C406E"/>
    <w:rsid w:val="19D3BB6C"/>
    <w:rsid w:val="1A50B982"/>
    <w:rsid w:val="1A9DC1F7"/>
    <w:rsid w:val="1BAB987C"/>
    <w:rsid w:val="1BB2352B"/>
    <w:rsid w:val="1C373DAD"/>
    <w:rsid w:val="1C5BD01F"/>
    <w:rsid w:val="1C8B7FF8"/>
    <w:rsid w:val="1D88380A"/>
    <w:rsid w:val="1DB6B09A"/>
    <w:rsid w:val="1E5F6CBF"/>
    <w:rsid w:val="1F62192A"/>
    <w:rsid w:val="1FC151BC"/>
    <w:rsid w:val="206E0234"/>
    <w:rsid w:val="21C6CA18"/>
    <w:rsid w:val="23608429"/>
    <w:rsid w:val="23DF5E45"/>
    <w:rsid w:val="2445E9C9"/>
    <w:rsid w:val="249CAF3D"/>
    <w:rsid w:val="24FB8049"/>
    <w:rsid w:val="257F6B39"/>
    <w:rsid w:val="26D991CF"/>
    <w:rsid w:val="26F31AEF"/>
    <w:rsid w:val="26F9CEE0"/>
    <w:rsid w:val="27565AE4"/>
    <w:rsid w:val="27569DFB"/>
    <w:rsid w:val="27CF60A7"/>
    <w:rsid w:val="28256303"/>
    <w:rsid w:val="28C6BF8C"/>
    <w:rsid w:val="28CA2429"/>
    <w:rsid w:val="2996B881"/>
    <w:rsid w:val="2A02AB3A"/>
    <w:rsid w:val="2AC808CB"/>
    <w:rsid w:val="2B58DD6C"/>
    <w:rsid w:val="2BFEA01B"/>
    <w:rsid w:val="2C4FAE1F"/>
    <w:rsid w:val="2C724F68"/>
    <w:rsid w:val="2D7F1373"/>
    <w:rsid w:val="2D84F152"/>
    <w:rsid w:val="2D8C9510"/>
    <w:rsid w:val="2E17816B"/>
    <w:rsid w:val="2EB0A57C"/>
    <w:rsid w:val="2F10DD4D"/>
    <w:rsid w:val="2F627627"/>
    <w:rsid w:val="3016B118"/>
    <w:rsid w:val="311AB383"/>
    <w:rsid w:val="313D2411"/>
    <w:rsid w:val="327E3A5C"/>
    <w:rsid w:val="33C407B1"/>
    <w:rsid w:val="340E218A"/>
    <w:rsid w:val="3468D703"/>
    <w:rsid w:val="3582E2CC"/>
    <w:rsid w:val="359E835C"/>
    <w:rsid w:val="361E38C6"/>
    <w:rsid w:val="363CF431"/>
    <w:rsid w:val="369451A1"/>
    <w:rsid w:val="37645A45"/>
    <w:rsid w:val="3779C890"/>
    <w:rsid w:val="383F1EC0"/>
    <w:rsid w:val="38599B9D"/>
    <w:rsid w:val="392858D7"/>
    <w:rsid w:val="393D960B"/>
    <w:rsid w:val="39406B34"/>
    <w:rsid w:val="3995D17D"/>
    <w:rsid w:val="3A7A192B"/>
    <w:rsid w:val="3AC58D17"/>
    <w:rsid w:val="3B7DCF7C"/>
    <w:rsid w:val="3D216391"/>
    <w:rsid w:val="3E378D51"/>
    <w:rsid w:val="3E5CF6C3"/>
    <w:rsid w:val="3EAF5959"/>
    <w:rsid w:val="4120256C"/>
    <w:rsid w:val="41CD97F1"/>
    <w:rsid w:val="432A7B25"/>
    <w:rsid w:val="442C7B9F"/>
    <w:rsid w:val="44A03632"/>
    <w:rsid w:val="44BE9994"/>
    <w:rsid w:val="44CD55AE"/>
    <w:rsid w:val="44DDFF94"/>
    <w:rsid w:val="45143969"/>
    <w:rsid w:val="4568AC92"/>
    <w:rsid w:val="48C94D67"/>
    <w:rsid w:val="494C073F"/>
    <w:rsid w:val="4A12A99A"/>
    <w:rsid w:val="4A92CD9F"/>
    <w:rsid w:val="4A951BCE"/>
    <w:rsid w:val="4D349189"/>
    <w:rsid w:val="4D66040F"/>
    <w:rsid w:val="4EB50635"/>
    <w:rsid w:val="4F9D392B"/>
    <w:rsid w:val="50213FDC"/>
    <w:rsid w:val="516DC2F9"/>
    <w:rsid w:val="529EC71C"/>
    <w:rsid w:val="52DE88DB"/>
    <w:rsid w:val="543E8B68"/>
    <w:rsid w:val="54A90B5C"/>
    <w:rsid w:val="5549694C"/>
    <w:rsid w:val="55AE920D"/>
    <w:rsid w:val="56714A85"/>
    <w:rsid w:val="56960CFF"/>
    <w:rsid w:val="5814D261"/>
    <w:rsid w:val="59061997"/>
    <w:rsid w:val="591572EE"/>
    <w:rsid w:val="5989FA85"/>
    <w:rsid w:val="5A53AD26"/>
    <w:rsid w:val="5C8EE9AF"/>
    <w:rsid w:val="5DA32D4D"/>
    <w:rsid w:val="5F793D38"/>
    <w:rsid w:val="5FCE33FC"/>
    <w:rsid w:val="601C1581"/>
    <w:rsid w:val="60504CB0"/>
    <w:rsid w:val="60E72680"/>
    <w:rsid w:val="619662D4"/>
    <w:rsid w:val="61DA6036"/>
    <w:rsid w:val="623D8487"/>
    <w:rsid w:val="62D8439C"/>
    <w:rsid w:val="63614284"/>
    <w:rsid w:val="6391BE2F"/>
    <w:rsid w:val="64419DC9"/>
    <w:rsid w:val="646480DE"/>
    <w:rsid w:val="646B8E39"/>
    <w:rsid w:val="652B7E4C"/>
    <w:rsid w:val="666A4E1C"/>
    <w:rsid w:val="66A409B7"/>
    <w:rsid w:val="66DE4982"/>
    <w:rsid w:val="671C4EB5"/>
    <w:rsid w:val="676E5542"/>
    <w:rsid w:val="67B063A9"/>
    <w:rsid w:val="6844961B"/>
    <w:rsid w:val="6A385695"/>
    <w:rsid w:val="6CF734E8"/>
    <w:rsid w:val="6D19E32D"/>
    <w:rsid w:val="6D59940E"/>
    <w:rsid w:val="6D66CC5B"/>
    <w:rsid w:val="6E47E81E"/>
    <w:rsid w:val="6E8743F9"/>
    <w:rsid w:val="704ED423"/>
    <w:rsid w:val="72225006"/>
    <w:rsid w:val="72603965"/>
    <w:rsid w:val="72AD0771"/>
    <w:rsid w:val="730F63F2"/>
    <w:rsid w:val="735D24B5"/>
    <w:rsid w:val="762D8A6D"/>
    <w:rsid w:val="76ABBD11"/>
    <w:rsid w:val="76DB348B"/>
    <w:rsid w:val="76E8FA87"/>
    <w:rsid w:val="77544374"/>
    <w:rsid w:val="777C95A2"/>
    <w:rsid w:val="77DC5C4C"/>
    <w:rsid w:val="78C33761"/>
    <w:rsid w:val="78E95FCE"/>
    <w:rsid w:val="7938C82E"/>
    <w:rsid w:val="7A640C76"/>
    <w:rsid w:val="7AABB2FF"/>
    <w:rsid w:val="7C227DB9"/>
    <w:rsid w:val="7C61A50E"/>
    <w:rsid w:val="7C9DA38D"/>
    <w:rsid w:val="7CD0FAA2"/>
    <w:rsid w:val="7D2955DD"/>
    <w:rsid w:val="7E29233E"/>
    <w:rsid w:val="7E29C8D4"/>
    <w:rsid w:val="7EFF9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002"/>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ListParagraph">
    <w:name w:val="List Paragraph"/>
    <w:basedOn w:val="Normal"/>
    <w:uiPriority w:val="34"/>
    <w:qFormat/>
    <w:rsid w:val="00245C72"/>
    <w:pPr>
      <w:ind w:left="720"/>
      <w:contextualSpacing/>
    </w:pPr>
  </w:style>
  <w:style w:type="character" w:styleId="UnresolvedMention">
    <w:name w:val="Unresolved Mention"/>
    <w:basedOn w:val="DefaultParagraphFont"/>
    <w:uiPriority w:val="99"/>
    <w:semiHidden/>
    <w:unhideWhenUsed/>
    <w:rsid w:val="00245C72"/>
    <w:rPr>
      <w:color w:val="605E5C"/>
      <w:shd w:val="clear" w:color="auto" w:fill="E1DFDD"/>
    </w:rPr>
  </w:style>
  <w:style w:type="paragraph" w:styleId="BalloonText">
    <w:name w:val="Balloon Text"/>
    <w:basedOn w:val="Normal"/>
    <w:link w:val="BalloonTextChar"/>
    <w:uiPriority w:val="99"/>
    <w:semiHidden/>
    <w:unhideWhenUsed/>
    <w:rsid w:val="001A40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1954627014">
      <w:bodyDiv w:val="1"/>
      <w:marLeft w:val="0"/>
      <w:marRight w:val="0"/>
      <w:marTop w:val="0"/>
      <w:marBottom w:val="0"/>
      <w:divBdr>
        <w:top w:val="none" w:sz="0" w:space="0" w:color="auto"/>
        <w:left w:val="none" w:sz="0" w:space="0" w:color="auto"/>
        <w:bottom w:val="none" w:sz="0" w:space="0" w:color="auto"/>
        <w:right w:val="none" w:sz="0" w:space="0" w:color="auto"/>
      </w:divBdr>
      <w:divsChild>
        <w:div w:id="31215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s://whatworks.college.police.uk/toolkit/pages/Toolkit.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5B53-2040-450D-9AD2-6077BB963F6B}">
  <ds:schemaRefs>
    <ds:schemaRef ds:uri="http://schemas.microsoft.com/sharepoint/v3/contenttype/forms"/>
  </ds:schemaRefs>
</ds:datastoreItem>
</file>

<file path=customXml/itemProps2.xml><?xml version="1.0" encoding="utf-8"?>
<ds:datastoreItem xmlns:ds="http://schemas.openxmlformats.org/officeDocument/2006/customXml" ds:itemID="{056B81EB-9132-40BE-90D4-0C4ACA5286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AC11A2-4F88-42DF-8853-E2052150DED1}"/>
</file>

<file path=customXml/itemProps4.xml><?xml version="1.0" encoding="utf-8"?>
<ds:datastoreItem xmlns:ds="http://schemas.openxmlformats.org/officeDocument/2006/customXml" ds:itemID="{DBF212D6-9DF0-E943-B961-F29340CAFC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Chainey, Spencer</dc:creator>
  <keywords/>
  <dc:description/>
  <lastModifiedBy>Croci, Gonzalo</lastModifiedBy>
  <revision>6</revision>
  <dcterms:created xsi:type="dcterms:W3CDTF">2020-03-03T10:56:00.0000000Z</dcterms:created>
  <dcterms:modified xsi:type="dcterms:W3CDTF">2020-06-23T08:26:08.9089938Z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